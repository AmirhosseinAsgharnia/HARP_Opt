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8DF" w:rsidRDefault="002608DF">
      <w:pPr>
        <w:pStyle w:val="Guide"/>
        <w:outlineLvl w:val="0"/>
        <w:rPr>
          <w:smallCaps/>
        </w:rPr>
      </w:pPr>
      <w:r>
        <w:rPr>
          <w:smallCaps/>
        </w:rPr>
        <w:fldChar w:fldCharType="begin"/>
      </w:r>
      <w:r>
        <w:rPr>
          <w:smallCaps/>
        </w:rPr>
        <w:instrText xml:space="preserve"> SUBJECT  \* MERGEFORMAT </w:instrText>
      </w:r>
      <w:r>
        <w:rPr>
          <w:smallCaps/>
        </w:rPr>
        <w:fldChar w:fldCharType="separate"/>
      </w:r>
      <w:proofErr w:type="spellStart"/>
      <w:r w:rsidR="00AB455F">
        <w:rPr>
          <w:smallCaps/>
        </w:rPr>
        <w:t>WT_Perf</w:t>
      </w:r>
      <w:proofErr w:type="spellEnd"/>
      <w:r>
        <w:rPr>
          <w:smallCaps/>
        </w:rPr>
        <w:fldChar w:fldCharType="end"/>
      </w:r>
      <w:r>
        <w:rPr>
          <w:smallCaps/>
        </w:rPr>
        <w:t xml:space="preserve"> User’s Guide</w:t>
      </w:r>
    </w:p>
    <w:p w:rsidR="002608DF" w:rsidRDefault="002608DF">
      <w:pPr>
        <w:jc w:val="center"/>
        <w:rPr>
          <w:rFonts w:ascii="Arial" w:hAnsi="Arial" w:cs="Arial"/>
        </w:rPr>
      </w:pPr>
      <w:r>
        <w:rPr>
          <w:rFonts w:ascii="Arial" w:hAnsi="Arial" w:cs="Arial"/>
        </w:rPr>
        <w:t>by</w:t>
      </w:r>
    </w:p>
    <w:p w:rsidR="002608DF" w:rsidRDefault="002608DF">
      <w:pPr>
        <w:pStyle w:val="Author"/>
      </w:pPr>
      <w:r>
        <w:t>Marshall L. Buhl, Jr.</w:t>
      </w:r>
    </w:p>
    <w:p w:rsidR="002608DF" w:rsidRDefault="002608DF">
      <w:pPr>
        <w:jc w:val="center"/>
        <w:rPr>
          <w:rFonts w:ascii="Arial" w:hAnsi="Arial" w:cs="Arial"/>
        </w:rPr>
      </w:pPr>
      <w:smartTag w:uri="urn:schemas-microsoft-com:office:smarttags" w:element="place">
        <w:smartTag w:uri="urn:schemas-microsoft-com:office:smarttags" w:element="PlaceName">
          <w:r>
            <w:rPr>
              <w:rFonts w:ascii="Arial" w:hAnsi="Arial" w:cs="Arial"/>
            </w:rPr>
            <w:t>National</w:t>
          </w:r>
        </w:smartTag>
        <w:r>
          <w:rPr>
            <w:rFonts w:ascii="Arial" w:hAnsi="Arial" w:cs="Arial"/>
          </w:rPr>
          <w:t xml:space="preserve"> </w:t>
        </w:r>
        <w:smartTag w:uri="urn:schemas-microsoft-com:office:smarttags" w:element="PlaceName">
          <w:r>
            <w:rPr>
              <w:rFonts w:ascii="Arial" w:hAnsi="Arial" w:cs="Arial"/>
            </w:rPr>
            <w:t>Wind</w:t>
          </w:r>
        </w:smartTag>
        <w:r>
          <w:rPr>
            <w:rFonts w:ascii="Arial" w:hAnsi="Arial" w:cs="Arial"/>
          </w:rPr>
          <w:t xml:space="preserve"> </w:t>
        </w:r>
        <w:smartTag w:uri="urn:schemas-microsoft-com:office:smarttags" w:element="PlaceName">
          <w:r>
            <w:rPr>
              <w:rFonts w:ascii="Arial" w:hAnsi="Arial" w:cs="Arial"/>
            </w:rPr>
            <w:t>Technology</w:t>
          </w:r>
        </w:smartTag>
        <w:r>
          <w:rPr>
            <w:rFonts w:ascii="Arial" w:hAnsi="Arial" w:cs="Arial"/>
          </w:rPr>
          <w:t xml:space="preserve"> </w:t>
        </w:r>
        <w:smartTag w:uri="urn:schemas-microsoft-com:office:smarttags" w:element="PlaceType">
          <w:r>
            <w:rPr>
              <w:rFonts w:ascii="Arial" w:hAnsi="Arial" w:cs="Arial"/>
            </w:rPr>
            <w:t>Center</w:t>
          </w:r>
        </w:smartTag>
      </w:smartTag>
    </w:p>
    <w:p w:rsidR="002608DF" w:rsidRDefault="002608DF">
      <w:pPr>
        <w:jc w:val="center"/>
        <w:rPr>
          <w:rFonts w:ascii="Arial" w:hAnsi="Arial" w:cs="Arial"/>
        </w:rPr>
      </w:pPr>
      <w:r>
        <w:rPr>
          <w:rFonts w:ascii="Arial" w:hAnsi="Arial" w:cs="Arial"/>
        </w:rPr>
        <w:t>National Renewable Energy Laboratory</w:t>
      </w:r>
    </w:p>
    <w:p w:rsidR="002608DF" w:rsidRDefault="002608DF">
      <w:pPr>
        <w:jc w:val="center"/>
        <w:rPr>
          <w:rFonts w:ascii="Arial" w:hAnsi="Arial" w:cs="Arial"/>
        </w:rPr>
      </w:pPr>
      <w:r>
        <w:rPr>
          <w:rFonts w:ascii="Arial" w:hAnsi="Arial" w:cs="Arial"/>
        </w:rPr>
        <w:t xml:space="preserve">Golden, </w:t>
      </w:r>
      <w:smartTag w:uri="urn:schemas-microsoft-com:office:smarttags" w:element="place">
        <w:smartTag w:uri="urn:schemas-microsoft-com:office:smarttags" w:element="State">
          <w:r>
            <w:rPr>
              <w:rFonts w:ascii="Arial" w:hAnsi="Arial" w:cs="Arial"/>
            </w:rPr>
            <w:t>Colorado</w:t>
          </w:r>
        </w:smartTag>
      </w:smartTag>
    </w:p>
    <w:p w:rsidR="002608DF" w:rsidRDefault="002608DF">
      <w:pPr>
        <w:pStyle w:val="ReadMeDate"/>
      </w:pPr>
      <w:fldSimple w:instr=" DATE \@ &quot;MMMM d, yyyy&quot; \* MERGEFORMAT ">
        <w:ins w:id="0" w:author="Danny" w:date="2011-07-18T13:31:00Z">
          <w:r w:rsidR="00E74E37">
            <w:rPr>
              <w:noProof/>
            </w:rPr>
            <w:t>July 18, 2011</w:t>
          </w:r>
        </w:ins>
        <w:del w:id="1" w:author="Danny" w:date="2011-07-18T10:32:00Z">
          <w:r w:rsidR="003854A2" w:rsidDel="00CB220D">
            <w:rPr>
              <w:noProof/>
            </w:rPr>
            <w:delText>July 17, 2011</w:delText>
          </w:r>
        </w:del>
      </w:fldSimple>
    </w:p>
    <w:p w:rsidR="002608DF" w:rsidRDefault="002608DF" w:rsidP="00BC551A">
      <w:pPr>
        <w:pStyle w:val="Head1"/>
        <w:sectPr w:rsidR="002608DF">
          <w:footerReference w:type="default" r:id="rId7"/>
          <w:pgSz w:w="12240" w:h="15840"/>
          <w:pgMar w:top="1296" w:right="1440" w:bottom="1296" w:left="1440" w:header="720" w:footer="720" w:gutter="0"/>
          <w:cols w:space="720"/>
        </w:sectPr>
      </w:pPr>
    </w:p>
    <w:p w:rsidR="002608DF" w:rsidRPr="00270564" w:rsidRDefault="002608DF" w:rsidP="00BC551A">
      <w:pPr>
        <w:pStyle w:val="Head1"/>
      </w:pPr>
      <w:r>
        <w:lastRenderedPageBreak/>
        <w:t>Introduction</w:t>
      </w:r>
    </w:p>
    <w:p w:rsidR="002608DF" w:rsidRDefault="006F7D9E" w:rsidP="006F7D9E">
      <w:pPr>
        <w:pStyle w:val="BodyTextIndent"/>
      </w:pPr>
      <w:r>
        <w:t>WT_Perf uses blade-element momentum</w:t>
      </w:r>
      <w:r w:rsidR="0085739C">
        <w:t xml:space="preserve"> (BEM)</w:t>
      </w:r>
      <w:r>
        <w:t xml:space="preserve"> theory to predict the performance of wind turbines.  It is a descendent of the PROP code originally developed by </w:t>
      </w:r>
      <w:smartTag w:uri="urn:schemas-microsoft-com:office:smarttags" w:element="place">
        <w:smartTag w:uri="urn:schemas-microsoft-com:office:smarttags" w:element="PlaceName">
          <w:r>
            <w:t>Oregon</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decades ago.  Over the intervening years, many people from many organiza</w:t>
      </w:r>
      <w:r w:rsidR="008E52CA">
        <w:softHyphen/>
      </w:r>
      <w:r>
        <w:t>tions put their marks on the code and it has had several names.  More recently, the staff at the NWTC rewrote the program, modernized it, and added new functional</w:t>
      </w:r>
      <w:r w:rsidR="008E52CA">
        <w:softHyphen/>
      </w:r>
      <w:r>
        <w:t>ity and algorithms.</w:t>
      </w:r>
    </w:p>
    <w:p w:rsidR="002608DF" w:rsidRDefault="002608DF" w:rsidP="00BC551A">
      <w:pPr>
        <w:pStyle w:val="Head1"/>
      </w:pPr>
      <w:r>
        <w:t>Retrieving Files from the Archive</w:t>
      </w:r>
    </w:p>
    <w:p w:rsidR="002608DF" w:rsidRDefault="006F7D9E">
      <w:pPr>
        <w:pStyle w:val="BodyTextIndent"/>
      </w:pPr>
      <w:r>
        <w:t xml:space="preserve">Create a folder for your WT_Perf files.  </w:t>
      </w:r>
      <w:r w:rsidR="002608DF">
        <w:t xml:space="preserve">You </w:t>
      </w:r>
      <w:r w:rsidR="00B97FED">
        <w:t>can</w:t>
      </w:r>
      <w:r w:rsidR="002608DF">
        <w:t xml:space="preserve"> </w:t>
      </w:r>
      <w:r>
        <w:t xml:space="preserve">then </w:t>
      </w:r>
      <w:r w:rsidR="002608DF">
        <w:t xml:space="preserve">download the </w:t>
      </w:r>
      <w:r w:rsidR="002608DF">
        <w:fldChar w:fldCharType="begin"/>
      </w:r>
      <w:r w:rsidR="002608DF">
        <w:instrText xml:space="preserve"> SUBJECT  \* MERGEFORMAT </w:instrText>
      </w:r>
      <w:r w:rsidR="002608DF">
        <w:fldChar w:fldCharType="separate"/>
      </w:r>
      <w:proofErr w:type="spellStart"/>
      <w:r w:rsidR="00AB455F">
        <w:t>WT_Perf</w:t>
      </w:r>
      <w:proofErr w:type="spellEnd"/>
      <w:r w:rsidR="002608DF">
        <w:fldChar w:fldCharType="end"/>
      </w:r>
      <w:r w:rsidR="002608DF">
        <w:t xml:space="preserve"> archive from our server </w:t>
      </w:r>
      <w:r w:rsidR="00B97FED">
        <w:t>at</w:t>
      </w:r>
      <w:r w:rsidR="002608DF">
        <w:t xml:space="preserve"> </w:t>
      </w:r>
      <w:hyperlink r:id="rId8" w:history="1">
        <w:r w:rsidR="00DD0D5F" w:rsidRPr="00AD1D8F">
          <w:rPr>
            <w:rStyle w:val="Hyperlink"/>
          </w:rPr>
          <w:t>http://wind.nrel.gov/designcodes</w:t>
        </w:r>
        <w:r w:rsidR="00D26A0C">
          <w:rPr>
            <w:rStyle w:val="Hyperlink"/>
          </w:rPr>
          <w:t>/simulators</w:t>
        </w:r>
        <w:r w:rsidR="00DD0D5F" w:rsidRPr="00AD1D8F">
          <w:rPr>
            <w:rStyle w:val="Hyperlink"/>
          </w:rPr>
          <w:t>/</w:t>
        </w:r>
      </w:hyperlink>
      <w:r w:rsidR="002608DF">
        <w:t xml:space="preserve">wtperf.  The file </w:t>
      </w:r>
      <w:r w:rsidR="00B97FED">
        <w:t>is</w:t>
      </w:r>
      <w:r w:rsidR="002608DF">
        <w:t xml:space="preserve"> name</w:t>
      </w:r>
      <w:r w:rsidR="00B97FED">
        <w:t>d</w:t>
      </w:r>
      <w:r w:rsidR="002608DF">
        <w:t xml:space="preserve"> </w:t>
      </w:r>
      <w:r w:rsidR="00623261">
        <w:t>something</w:t>
      </w:r>
      <w:r w:rsidR="00623261">
        <w:rPr>
          <w:rStyle w:val="CommentReference"/>
        </w:rPr>
        <w:t xml:space="preserve"> </w:t>
      </w:r>
      <w:r w:rsidR="00623261">
        <w:t xml:space="preserve">such as </w:t>
      </w:r>
      <w:r w:rsidR="002608DF">
        <w:t>"</w:t>
      </w:r>
      <w:r w:rsidR="00DD0D5F">
        <w:t>wtp</w:t>
      </w:r>
      <w:r w:rsidR="002608DF">
        <w:t>_v</w:t>
      </w:r>
      <w:r w:rsidR="00DD0D5F">
        <w:t>30</w:t>
      </w:r>
      <w:r w:rsidR="002608DF">
        <w:t>0.exe</w:t>
      </w:r>
      <w:r w:rsidR="002A3848">
        <w:t>,</w:t>
      </w:r>
      <w:r w:rsidR="002608DF">
        <w:t>"</w:t>
      </w:r>
      <w:r w:rsidR="002A3848">
        <w:t xml:space="preserve"> depending upon the version number.</w:t>
      </w:r>
      <w:r w:rsidR="002608DF">
        <w:t xml:space="preserve">  Create a </w:t>
      </w:r>
      <w:r w:rsidR="002608DF">
        <w:fldChar w:fldCharType="begin"/>
      </w:r>
      <w:r w:rsidR="002608DF">
        <w:instrText xml:space="preserve"> SUBJECT  \* MERGEFORMAT </w:instrText>
      </w:r>
      <w:r w:rsidR="002608DF">
        <w:fldChar w:fldCharType="separate"/>
      </w:r>
      <w:proofErr w:type="spellStart"/>
      <w:r w:rsidR="00AB455F">
        <w:t>WT_Perf</w:t>
      </w:r>
      <w:proofErr w:type="spellEnd"/>
      <w:r w:rsidR="002608DF">
        <w:fldChar w:fldCharType="end"/>
      </w:r>
      <w:r w:rsidR="002608DF">
        <w:t xml:space="preserve"> folder some</w:t>
      </w:r>
      <w:r w:rsidR="002608DF">
        <w:softHyphen/>
        <w:t>where on your file system and put this file there.  You can double</w:t>
      </w:r>
      <w:r w:rsidR="00DD0D5F">
        <w:t>-</w:t>
      </w:r>
      <w:r w:rsidR="002608DF">
        <w:t xml:space="preserve">click on it from Windows Explorer or by entering </w:t>
      </w:r>
      <w:r w:rsidR="00623261">
        <w:t>the file name (cur</w:t>
      </w:r>
      <w:r w:rsidR="008E52CA">
        <w:softHyphen/>
      </w:r>
      <w:r w:rsidR="00623261">
        <w:t xml:space="preserve">rently </w:t>
      </w:r>
      <w:r w:rsidR="002608DF">
        <w:t>"</w:t>
      </w:r>
      <w:r w:rsidR="00DD0D5F">
        <w:t>wtp_v3</w:t>
      </w:r>
      <w:r w:rsidR="008E52CA">
        <w:t>1</w:t>
      </w:r>
      <w:r w:rsidR="00DD0D5F">
        <w:t>0</w:t>
      </w:r>
      <w:r w:rsidR="002608DF">
        <w:t>"</w:t>
      </w:r>
      <w:r w:rsidR="00623261">
        <w:t>)</w:t>
      </w:r>
      <w:r w:rsidR="002608DF">
        <w:t xml:space="preserve"> at a command prompt</w:t>
      </w:r>
      <w:r w:rsidR="00623261">
        <w:t>,</w:t>
      </w:r>
      <w:r w:rsidR="002608DF">
        <w:t xml:space="preserve"> with the </w:t>
      </w:r>
      <w:r w:rsidR="002608DF">
        <w:fldChar w:fldCharType="begin"/>
      </w:r>
      <w:r w:rsidR="002608DF">
        <w:instrText xml:space="preserve"> SUBJECT  \* MERGEFORMAT </w:instrText>
      </w:r>
      <w:r w:rsidR="002608DF">
        <w:fldChar w:fldCharType="separate"/>
      </w:r>
      <w:proofErr w:type="spellStart"/>
      <w:r w:rsidR="00AB455F">
        <w:t>WT_Perf</w:t>
      </w:r>
      <w:proofErr w:type="spellEnd"/>
      <w:r w:rsidR="002608DF">
        <w:fldChar w:fldCharType="end"/>
      </w:r>
      <w:r w:rsidR="002608DF">
        <w:t xml:space="preserve"> folder as the current directory.  This will cre</w:t>
      </w:r>
      <w:r w:rsidR="008F256C">
        <w:softHyphen/>
      </w:r>
      <w:r w:rsidR="002608DF">
        <w:t>ate some files and folders.</w:t>
      </w:r>
    </w:p>
    <w:p w:rsidR="002608DF" w:rsidRDefault="002608DF" w:rsidP="00BC551A">
      <w:pPr>
        <w:pStyle w:val="Head1"/>
      </w:pPr>
      <w:r>
        <w:t>Distributed Files</w:t>
      </w:r>
    </w:p>
    <w:p w:rsidR="002608DF" w:rsidRDefault="002608DF">
      <w:pPr>
        <w:pStyle w:val="BodyTextIndent"/>
      </w:pPr>
      <w:r>
        <w:t xml:space="preserve">The files in the </w:t>
      </w:r>
      <w:r>
        <w:fldChar w:fldCharType="begin"/>
      </w:r>
      <w:r>
        <w:instrText xml:space="preserve"> SUBJECT  \* MERGEFORMAT </w:instrText>
      </w:r>
      <w:r>
        <w:fldChar w:fldCharType="separate"/>
      </w:r>
      <w:proofErr w:type="spellStart"/>
      <w:r w:rsidR="00AB455F">
        <w:t>WT_Perf</w:t>
      </w:r>
      <w:proofErr w:type="spellEnd"/>
      <w:r>
        <w:fldChar w:fldCharType="end"/>
      </w:r>
      <w:r>
        <w:t xml:space="preserve"> </w:t>
      </w:r>
      <w:r w:rsidR="006F7D9E">
        <w:t xml:space="preserve">archive </w:t>
      </w:r>
      <w:r>
        <w:t>are:</w:t>
      </w:r>
    </w:p>
    <w:p w:rsidR="002608DF" w:rsidRDefault="002608DF"/>
    <w:p w:rsidR="00DD0D5F" w:rsidRDefault="00DD0D5F" w:rsidP="00DD0D5F">
      <w:pPr>
        <w:pStyle w:val="FileList"/>
        <w:tabs>
          <w:tab w:val="clear" w:pos="1800"/>
          <w:tab w:val="left" w:pos="1980"/>
        </w:tabs>
        <w:ind w:left="1980" w:hanging="1980"/>
        <w:rPr>
          <w:noProof/>
        </w:rPr>
      </w:pPr>
      <w:r>
        <w:rPr>
          <w:noProof/>
        </w:rPr>
        <w:t>Alpha</w:t>
      </w:r>
      <w:r w:rsidRPr="00DD0D5F">
        <w:rPr>
          <w:noProof/>
        </w:rPr>
        <w:t>ChangeLog.txt</w:t>
      </w:r>
      <w:r>
        <w:rPr>
          <w:noProof/>
        </w:rPr>
        <w:tab/>
        <w:t xml:space="preserve">The list of changes to </w:t>
      </w:r>
      <w:fldSimple w:instr=" SUBJECT  \* MERGEFORMAT ">
        <w:r w:rsidR="00AB455F">
          <w:rPr>
            <w:noProof/>
          </w:rPr>
          <w:t>WT_Perf</w:t>
        </w:r>
      </w:fldSimple>
      <w:r>
        <w:rPr>
          <w:noProof/>
        </w:rPr>
        <w:t xml:space="preserve"> for the various alpha versions.</w:t>
      </w:r>
    </w:p>
    <w:p w:rsidR="002608DF" w:rsidRDefault="002608DF" w:rsidP="00DD0D5F">
      <w:pPr>
        <w:pStyle w:val="FileList"/>
        <w:tabs>
          <w:tab w:val="clear" w:pos="1800"/>
          <w:tab w:val="left" w:pos="1980"/>
        </w:tabs>
        <w:ind w:left="1980" w:hanging="1980"/>
        <w:rPr>
          <w:noProof/>
        </w:rPr>
      </w:pPr>
      <w:r>
        <w:rPr>
          <w:noProof/>
        </w:rPr>
        <w:t>ArcFiles.txt</w:t>
      </w:r>
      <w:r>
        <w:rPr>
          <w:noProof/>
        </w:rPr>
        <w:tab/>
        <w:t>The list of files that are written to the archive.</w:t>
      </w:r>
    </w:p>
    <w:p w:rsidR="002608DF" w:rsidRDefault="002608DF" w:rsidP="00DD0D5F">
      <w:pPr>
        <w:pStyle w:val="FileList"/>
        <w:tabs>
          <w:tab w:val="clear" w:pos="1800"/>
          <w:tab w:val="left" w:pos="1980"/>
        </w:tabs>
        <w:ind w:left="1980" w:hanging="1980"/>
        <w:rPr>
          <w:noProof/>
        </w:rPr>
      </w:pPr>
      <w:r>
        <w:rPr>
          <w:noProof/>
        </w:rPr>
        <w:t>Archive.bat</w:t>
      </w:r>
      <w:r>
        <w:rPr>
          <w:noProof/>
        </w:rPr>
        <w:tab/>
        <w:t>The batch file that creates the archive.</w:t>
      </w:r>
    </w:p>
    <w:p w:rsidR="002608DF" w:rsidRDefault="00DD0D5F" w:rsidP="00DD0D5F">
      <w:pPr>
        <w:pStyle w:val="FileList"/>
        <w:tabs>
          <w:tab w:val="clear" w:pos="1800"/>
          <w:tab w:val="left" w:pos="1980"/>
        </w:tabs>
        <w:ind w:left="1980" w:hanging="1980"/>
        <w:rPr>
          <w:noProof/>
        </w:rPr>
      </w:pPr>
      <w:r w:rsidRPr="00DD0D5F">
        <w:rPr>
          <w:noProof/>
        </w:rPr>
        <w:t>ChangeLog.txt</w:t>
      </w:r>
      <w:r w:rsidR="002608DF">
        <w:rPr>
          <w:noProof/>
        </w:rPr>
        <w:tab/>
        <w:t xml:space="preserve">The list of changes to </w:t>
      </w:r>
      <w:fldSimple w:instr=" SUBJECT  \* MERGEFORMAT ">
        <w:r w:rsidR="00AB455F">
          <w:rPr>
            <w:noProof/>
          </w:rPr>
          <w:t>WT_Perf</w:t>
        </w:r>
      </w:fldSimple>
      <w:r w:rsidR="002608DF">
        <w:rPr>
          <w:noProof/>
        </w:rPr>
        <w:t>.</w:t>
      </w:r>
    </w:p>
    <w:p w:rsidR="002608DF" w:rsidRDefault="002608DF" w:rsidP="00DD0D5F">
      <w:pPr>
        <w:pStyle w:val="FileList"/>
        <w:tabs>
          <w:tab w:val="clear" w:pos="1800"/>
          <w:tab w:val="left" w:pos="1980"/>
        </w:tabs>
        <w:ind w:left="1980" w:hanging="1980"/>
        <w:rPr>
          <w:noProof/>
        </w:rPr>
      </w:pPr>
      <w:fldSimple w:instr=" SUBJECT  \* MERGEFORMAT ">
        <w:r w:rsidR="00AB455F">
          <w:rPr>
            <w:noProof/>
          </w:rPr>
          <w:t>WT_Perf</w:t>
        </w:r>
      </w:fldSimple>
      <w:r>
        <w:rPr>
          <w:noProof/>
        </w:rPr>
        <w:t>.exe</w:t>
      </w:r>
      <w:r>
        <w:rPr>
          <w:noProof/>
        </w:rPr>
        <w:tab/>
        <w:t>The WT_Perf executable file.</w:t>
      </w:r>
    </w:p>
    <w:p w:rsidR="002608DF" w:rsidRDefault="002608DF" w:rsidP="00DD0D5F">
      <w:pPr>
        <w:pStyle w:val="FileList"/>
        <w:tabs>
          <w:tab w:val="clear" w:pos="1800"/>
          <w:tab w:val="left" w:pos="1980"/>
        </w:tabs>
        <w:ind w:left="1980" w:hanging="1980"/>
        <w:rPr>
          <w:noProof/>
        </w:rPr>
      </w:pPr>
      <w:fldSimple w:instr=" SUBJECT  \* MERGEFORMAT ">
        <w:r w:rsidR="00AB455F">
          <w:rPr>
            <w:noProof/>
          </w:rPr>
          <w:t>WT_Perf</w:t>
        </w:r>
      </w:fldSimple>
      <w:r>
        <w:rPr>
          <w:noProof/>
        </w:rPr>
        <w:t>.pdf</w:t>
      </w:r>
      <w:r>
        <w:rPr>
          <w:noProof/>
        </w:rPr>
        <w:tab/>
        <w:t>This user’s guide in PDF format.</w:t>
      </w:r>
    </w:p>
    <w:p w:rsidR="00DD0D5F" w:rsidRDefault="00DD0D5F" w:rsidP="00DD0D5F">
      <w:pPr>
        <w:pStyle w:val="FileList"/>
        <w:tabs>
          <w:tab w:val="clear" w:pos="1800"/>
          <w:tab w:val="left" w:pos="1980"/>
        </w:tabs>
        <w:ind w:left="1980" w:hanging="1980"/>
        <w:rPr>
          <w:noProof/>
        </w:rPr>
      </w:pPr>
      <w:r>
        <w:rPr>
          <w:noProof/>
        </w:rPr>
        <w:t>CertTest\*.*</w:t>
      </w:r>
      <w:r>
        <w:rPr>
          <w:noProof/>
        </w:rPr>
        <w:tab/>
        <w:t>Sample input, output, and verification files.</w:t>
      </w:r>
    </w:p>
    <w:p w:rsidR="002608DF" w:rsidRDefault="002608DF" w:rsidP="00DD0D5F">
      <w:pPr>
        <w:pStyle w:val="FileList"/>
        <w:tabs>
          <w:tab w:val="clear" w:pos="1800"/>
          <w:tab w:val="left" w:pos="1980"/>
        </w:tabs>
        <w:ind w:left="1980" w:hanging="1980"/>
        <w:rPr>
          <w:noProof/>
        </w:rPr>
      </w:pPr>
      <w:r>
        <w:rPr>
          <w:noProof/>
        </w:rPr>
        <w:t>Source\*.*</w:t>
      </w:r>
      <w:r>
        <w:rPr>
          <w:noProof/>
        </w:rPr>
        <w:tab/>
        <w:t>The source-code files for WT_Perf.</w:t>
      </w:r>
    </w:p>
    <w:p w:rsidR="002608DF" w:rsidRDefault="002608DF" w:rsidP="00BC551A">
      <w:pPr>
        <w:pStyle w:val="Head1"/>
      </w:pPr>
      <w:r>
        <w:t>Using WT_Perf</w:t>
      </w:r>
    </w:p>
    <w:p w:rsidR="002608DF" w:rsidRDefault="008C55BF">
      <w:pPr>
        <w:pStyle w:val="BodyTextIndent"/>
      </w:pPr>
      <w:proofErr w:type="spellStart"/>
      <w:ins w:id="2" w:author="Danny" w:date="2011-07-17T17:18:00Z">
        <w:r>
          <w:t>WT_Perf</w:t>
        </w:r>
        <w:proofErr w:type="spellEnd"/>
        <w:r>
          <w:t xml:space="preserve"> must be run from the operating system's command </w:t>
        </w:r>
      </w:ins>
      <w:ins w:id="3" w:author="Danny" w:date="2011-07-17T17:19:00Z">
        <w:r>
          <w:t>prompt</w:t>
        </w:r>
      </w:ins>
      <w:ins w:id="4" w:author="Danny" w:date="2011-07-17T17:18:00Z">
        <w:r>
          <w:t xml:space="preserve">. </w:t>
        </w:r>
      </w:ins>
      <w:ins w:id="5" w:author="Danny" w:date="2011-07-17T17:20:00Z">
        <w:r>
          <w:t xml:space="preserve"> </w:t>
        </w:r>
      </w:ins>
      <w:ins w:id="6" w:author="Danny" w:date="2011-07-17T17:21:00Z">
        <w:r>
          <w:t xml:space="preserve">Windows </w:t>
        </w:r>
      </w:ins>
      <w:ins w:id="7" w:author="Danny" w:date="2011-07-17T17:22:00Z">
        <w:r>
          <w:t xml:space="preserve">Vista/7 </w:t>
        </w:r>
      </w:ins>
      <w:ins w:id="8" w:author="Danny" w:date="2011-07-17T17:21:00Z">
        <w:r>
          <w:t>users can access the command prompt by</w:t>
        </w:r>
      </w:ins>
      <w:ins w:id="9" w:author="Danny" w:date="2011-07-17T17:20:00Z">
        <w:r>
          <w:t xml:space="preserve"> </w:t>
        </w:r>
      </w:ins>
      <w:ins w:id="10" w:author="Danny" w:date="2011-07-17T17:22:00Z">
        <w:r>
          <w:t>clicking Start, typing "</w:t>
        </w:r>
        <w:proofErr w:type="spellStart"/>
        <w:r>
          <w:t>cmd</w:t>
        </w:r>
        <w:proofErr w:type="spellEnd"/>
        <w:r>
          <w:t xml:space="preserve">", and </w:t>
        </w:r>
      </w:ins>
      <w:ins w:id="11" w:author="Danny" w:date="2011-07-17T17:23:00Z">
        <w:r>
          <w:t xml:space="preserve">pressing enter.  In older version of Windows the user will need to click Start, and </w:t>
        </w:r>
      </w:ins>
      <w:ins w:id="12" w:author="Danny" w:date="2011-07-17T17:24:00Z">
        <w:r>
          <w:t xml:space="preserve">then </w:t>
        </w:r>
      </w:ins>
      <w:ins w:id="13" w:author="Danny" w:date="2011-07-17T17:23:00Z">
        <w:r>
          <w:t>click Run</w:t>
        </w:r>
      </w:ins>
      <w:ins w:id="14" w:author="Danny" w:date="2011-07-17T17:24:00Z">
        <w:r>
          <w:t xml:space="preserve"> before typing the "</w:t>
        </w:r>
        <w:proofErr w:type="spellStart"/>
        <w:r>
          <w:t>cmd</w:t>
        </w:r>
        <w:proofErr w:type="spellEnd"/>
        <w:r>
          <w:t xml:space="preserve">" command.  Once in the command prompt, </w:t>
        </w:r>
      </w:ins>
      <w:del w:id="15" w:author="Danny" w:date="2011-07-17T17:24:00Z">
        <w:r w:rsidR="002608DF" w:rsidDel="008C55BF">
          <w:delText>T</w:delText>
        </w:r>
      </w:del>
      <w:ins w:id="16" w:author="Danny" w:date="2011-07-17T17:24:00Z">
        <w:r>
          <w:t>t</w:t>
        </w:r>
      </w:ins>
      <w:r w:rsidR="002608DF">
        <w:t>he syntax f</w:t>
      </w:r>
      <w:r w:rsidR="00623261">
        <w:t xml:space="preserve">or </w:t>
      </w:r>
      <w:proofErr w:type="spellStart"/>
      <w:r w:rsidR="00623261">
        <w:t>WT_Perf</w:t>
      </w:r>
      <w:proofErr w:type="spellEnd"/>
      <w:r w:rsidR="00623261">
        <w:t xml:space="preserve"> is</w:t>
      </w:r>
    </w:p>
    <w:p w:rsidR="002608DF" w:rsidRDefault="002608DF">
      <w:pPr>
        <w:pStyle w:val="Example"/>
        <w:outlineLvl w:val="0"/>
      </w:pPr>
      <w:proofErr w:type="spellStart"/>
      <w:r>
        <w:t>WT_Perf</w:t>
      </w:r>
      <w:proofErr w:type="spellEnd"/>
      <w:r>
        <w:t xml:space="preserve"> </w:t>
      </w:r>
      <w:del w:id="17" w:author="Danny" w:date="2011-07-17T17:25:00Z">
        <w:r w:rsidDel="00252A4F">
          <w:delText>&lt;</w:delText>
        </w:r>
      </w:del>
      <w:r>
        <w:t>input file</w:t>
      </w:r>
      <w:del w:id="18" w:author="Danny" w:date="2011-07-17T17:25:00Z">
        <w:r w:rsidDel="00252A4F">
          <w:delText>&gt;</w:delText>
        </w:r>
      </w:del>
    </w:p>
    <w:p w:rsidR="00053E09" w:rsidRDefault="002608DF" w:rsidP="00053E09">
      <w:pPr>
        <w:pStyle w:val="BodyTextIndent"/>
      </w:pPr>
      <w:r>
        <w:t xml:space="preserve">If you do not enter </w:t>
      </w:r>
      <w:r w:rsidR="00DD0D5F">
        <w:t>the</w:t>
      </w:r>
      <w:r>
        <w:t xml:space="preserve"> </w:t>
      </w:r>
      <w:r w:rsidR="006F7D9E">
        <w:t xml:space="preserve">input-file </w:t>
      </w:r>
      <w:r>
        <w:t xml:space="preserve">argument, WT_Perf will display the syntax </w:t>
      </w:r>
      <w:r w:rsidR="00623261">
        <w:t>to remind you</w:t>
      </w:r>
      <w:r>
        <w:t>.</w:t>
      </w:r>
      <w:r w:rsidR="00053E09">
        <w:t xml:space="preserve">  All output files use the same root name as the input file, but will have dif</w:t>
      </w:r>
      <w:r w:rsidR="008F256C">
        <w:softHyphen/>
      </w:r>
      <w:r w:rsidR="00053E09">
        <w:t>ferent extensions.   The extensions are as follows:</w:t>
      </w:r>
    </w:p>
    <w:p w:rsidR="00053E09" w:rsidRDefault="00053E09" w:rsidP="00053E09">
      <w:pPr>
        <w:pStyle w:val="BodyTextIndent"/>
        <w:ind w:left="360" w:firstLine="0"/>
        <w:jc w:val="left"/>
      </w:pPr>
      <w:r>
        <w:t>bed – the blade-element data</w:t>
      </w:r>
      <w:r>
        <w:br/>
      </w:r>
      <w:proofErr w:type="spellStart"/>
      <w:r>
        <w:t>ech</w:t>
      </w:r>
      <w:proofErr w:type="spellEnd"/>
      <w:r>
        <w:t xml:space="preserve"> – the echo of the input data</w:t>
      </w:r>
      <w:r>
        <w:br/>
      </w:r>
      <w:proofErr w:type="spellStart"/>
      <w:r>
        <w:t>oup</w:t>
      </w:r>
      <w:proofErr w:type="spellEnd"/>
      <w:r>
        <w:t xml:space="preserve"> – the primary output file</w:t>
      </w:r>
    </w:p>
    <w:p w:rsidR="002608DF" w:rsidRDefault="002608DF" w:rsidP="00BC551A">
      <w:pPr>
        <w:pStyle w:val="Head1"/>
      </w:pPr>
      <w:r>
        <w:t xml:space="preserve">Creating the </w:t>
      </w:r>
      <w:r w:rsidR="00BC551A">
        <w:t xml:space="preserve">WT_Perf </w:t>
      </w:r>
      <w:r>
        <w:t>Input File</w:t>
      </w:r>
    </w:p>
    <w:p w:rsidR="002608DF" w:rsidRDefault="006F7D9E">
      <w:pPr>
        <w:pStyle w:val="BodyTextIndent"/>
      </w:pPr>
      <w:r>
        <w:t>To</w:t>
      </w:r>
      <w:r w:rsidR="002608DF">
        <w:t xml:space="preserve"> creat</w:t>
      </w:r>
      <w:ins w:id="19" w:author="Danny" w:date="2011-07-18T13:31:00Z">
        <w:r w:rsidR="00E74E37">
          <w:t>e</w:t>
        </w:r>
      </w:ins>
      <w:del w:id="20" w:author="Danny" w:date="2011-07-17T17:26:00Z">
        <w:r w:rsidR="002608DF" w:rsidDel="00252A4F">
          <w:delText>ing</w:delText>
        </w:r>
      </w:del>
      <w:r w:rsidR="002608DF">
        <w:t xml:space="preserve"> an input file, copy and edit</w:t>
      </w:r>
      <w:r w:rsidR="008227EB">
        <w:t xml:space="preserve"> one</w:t>
      </w:r>
      <w:r w:rsidR="002608DF">
        <w:t xml:space="preserve"> </w:t>
      </w:r>
      <w:r w:rsidR="00623261">
        <w:t xml:space="preserve">of </w:t>
      </w:r>
      <w:r w:rsidR="002608DF">
        <w:t xml:space="preserve">the example </w:t>
      </w:r>
      <w:r w:rsidR="008227EB">
        <w:t xml:space="preserve">*.wtp </w:t>
      </w:r>
      <w:r w:rsidR="002608DF">
        <w:t>file</w:t>
      </w:r>
      <w:r w:rsidR="008227EB">
        <w:t>s</w:t>
      </w:r>
      <w:r w:rsidR="002608DF">
        <w:t xml:space="preserve"> </w:t>
      </w:r>
      <w:r>
        <w:t>from</w:t>
      </w:r>
      <w:r w:rsidR="002608DF">
        <w:t xml:space="preserve"> the </w:t>
      </w:r>
      <w:r w:rsidR="008227EB">
        <w:t>CertTest</w:t>
      </w:r>
      <w:r w:rsidR="002608DF">
        <w:t xml:space="preserve"> folder.  </w:t>
      </w:r>
      <w:r w:rsidR="001B7413">
        <w:t>D</w:t>
      </w:r>
      <w:r w:rsidR="002608DF">
        <w:t>o not add or remove any lines, ex</w:t>
      </w:r>
      <w:r w:rsidR="008F256C">
        <w:softHyphen/>
      </w:r>
      <w:r w:rsidR="002608DF">
        <w:t>cept for the variable-length tables</w:t>
      </w:r>
      <w:r w:rsidR="001B7413">
        <w:t>,</w:t>
      </w:r>
      <w:r w:rsidR="002608DF">
        <w:t xml:space="preserve"> such as the blade layout</w:t>
      </w:r>
      <w:r w:rsidR="008227EB">
        <w:t>,</w:t>
      </w:r>
      <w:r w:rsidR="002608DF">
        <w:t xml:space="preserve"> the </w:t>
      </w:r>
      <w:r w:rsidR="008227EB">
        <w:t xml:space="preserve">list of </w:t>
      </w:r>
      <w:r w:rsidR="002608DF">
        <w:t xml:space="preserve">airfoil </w:t>
      </w:r>
      <w:r w:rsidR="008227EB">
        <w:t>file names, or the list of com</w:t>
      </w:r>
      <w:r w:rsidR="008F256C">
        <w:softHyphen/>
      </w:r>
      <w:r w:rsidR="008227EB">
        <w:t>bined cases</w:t>
      </w:r>
      <w:r w:rsidR="002608DF">
        <w:t xml:space="preserve">.  </w:t>
      </w:r>
      <w:r w:rsidR="001B7413">
        <w:t>D</w:t>
      </w:r>
      <w:r w:rsidR="002608DF">
        <w:t xml:space="preserve">o not depend on the values found in </w:t>
      </w:r>
      <w:r w:rsidR="008B63F7">
        <w:t>the sample input</w:t>
      </w:r>
      <w:r w:rsidR="002608DF">
        <w:t xml:space="preserve"> file</w:t>
      </w:r>
      <w:r w:rsidR="008B63F7">
        <w:t>s</w:t>
      </w:r>
      <w:r w:rsidR="002608DF">
        <w:t xml:space="preserve"> to be ac</w:t>
      </w:r>
      <w:r w:rsidR="008E52CA">
        <w:softHyphen/>
      </w:r>
      <w:r w:rsidR="002608DF">
        <w:t xml:space="preserve">curate representations of the </w:t>
      </w:r>
      <w:r w:rsidR="008227EB">
        <w:t>real</w:t>
      </w:r>
      <w:r w:rsidR="002608DF">
        <w:t xml:space="preserve"> turbine</w:t>
      </w:r>
      <w:r w:rsidR="008227EB">
        <w:t>s—many were modified for convenience</w:t>
      </w:r>
      <w:r w:rsidR="002608DF">
        <w:t>.  A section-by-section de</w:t>
      </w:r>
      <w:r w:rsidR="008E52CA">
        <w:softHyphen/>
      </w:r>
      <w:r w:rsidR="002608DF">
        <w:t xml:space="preserve">scription of </w:t>
      </w:r>
      <w:r w:rsidR="008B63F7">
        <w:t>an</w:t>
      </w:r>
      <w:r w:rsidR="002608DF">
        <w:t xml:space="preserve"> input file fol</w:t>
      </w:r>
      <w:r w:rsidR="00370603">
        <w:softHyphen/>
      </w:r>
      <w:r w:rsidR="002608DF">
        <w:t xml:space="preserve">lows.  In it, variable names use the </w:t>
      </w:r>
      <w:r w:rsidR="002608DF">
        <w:rPr>
          <w:rStyle w:val="Variable"/>
        </w:rPr>
        <w:t>Letter Gothic</w:t>
      </w:r>
      <w:r w:rsidR="002608DF">
        <w:t xml:space="preserve"> typeface.  All “flag” vari</w:t>
      </w:r>
      <w:r w:rsidR="008E52CA">
        <w:softHyphen/>
      </w:r>
      <w:r w:rsidR="002608DF">
        <w:t xml:space="preserve">ables have values of either </w:t>
      </w:r>
      <w:r w:rsidR="008B63F7">
        <w:t>t</w:t>
      </w:r>
      <w:r w:rsidR="002608DF">
        <w:t xml:space="preserve">rue or </w:t>
      </w:r>
      <w:r w:rsidR="008B63F7">
        <w:t>f</w:t>
      </w:r>
      <w:r w:rsidR="002608DF">
        <w:t>alse.</w:t>
      </w:r>
    </w:p>
    <w:p w:rsidR="002608DF" w:rsidRDefault="002608DF">
      <w:pPr>
        <w:pStyle w:val="Head2"/>
        <w:outlineLvl w:val="0"/>
      </w:pPr>
      <w:r>
        <w:lastRenderedPageBreak/>
        <w:t>Header</w:t>
      </w:r>
    </w:p>
    <w:p w:rsidR="002608DF" w:rsidRDefault="002608DF">
      <w:pPr>
        <w:pStyle w:val="BodyTextIndent"/>
      </w:pPr>
      <w:r>
        <w:t xml:space="preserve">The first line of the file </w:t>
      </w:r>
      <w:r w:rsidR="001B7413">
        <w:t>states the</w:t>
      </w:r>
      <w:r>
        <w:t xml:space="preserve"> type of file</w:t>
      </w:r>
      <w:r w:rsidR="001B7413">
        <w:t xml:space="preserve">. </w:t>
      </w:r>
      <w:r>
        <w:t xml:space="preserve"> </w:t>
      </w:r>
      <w:r w:rsidR="001B7413">
        <w:t>Y</w:t>
      </w:r>
      <w:r>
        <w:t>ou may change the line, but do not remove it or add addi</w:t>
      </w:r>
      <w:r w:rsidR="008E52CA">
        <w:softHyphen/>
      </w:r>
      <w:r>
        <w:t>tional lines.</w:t>
      </w:r>
    </w:p>
    <w:p w:rsidR="002608DF" w:rsidRDefault="002608DF">
      <w:pPr>
        <w:pStyle w:val="Head2"/>
        <w:outlineLvl w:val="0"/>
      </w:pPr>
      <w:r>
        <w:t>Job Title</w:t>
      </w:r>
    </w:p>
    <w:p w:rsidR="002608DF" w:rsidRDefault="002608DF">
      <w:pPr>
        <w:pStyle w:val="BodyTextIndent"/>
      </w:pPr>
      <w:r>
        <w:t xml:space="preserve">You have </w:t>
      </w:r>
      <w:r w:rsidR="008227EB">
        <w:t>two</w:t>
      </w:r>
      <w:r>
        <w:t xml:space="preserve"> line</w:t>
      </w:r>
      <w:r w:rsidR="008227EB">
        <w:t>s</w:t>
      </w:r>
      <w:r>
        <w:t xml:space="preserve"> to describe the turbine model.  WT_Perf </w:t>
      </w:r>
      <w:r w:rsidR="008B63F7">
        <w:t>copies</w:t>
      </w:r>
      <w:r>
        <w:t xml:space="preserve"> th</w:t>
      </w:r>
      <w:r w:rsidR="008227EB">
        <w:t>e first</w:t>
      </w:r>
      <w:r w:rsidR="002446EB">
        <w:t xml:space="preserve"> of the two</w:t>
      </w:r>
      <w:r>
        <w:t xml:space="preserve"> line</w:t>
      </w:r>
      <w:r w:rsidR="002446EB">
        <w:t>s</w:t>
      </w:r>
      <w:r>
        <w:t xml:space="preserve"> in the header </w:t>
      </w:r>
      <w:r w:rsidR="008B63F7">
        <w:t>to</w:t>
      </w:r>
      <w:r>
        <w:t xml:space="preserve"> the output file</w:t>
      </w:r>
      <w:r w:rsidR="008B63F7">
        <w:t>s</w:t>
      </w:r>
      <w:r>
        <w:t>.</w:t>
      </w:r>
    </w:p>
    <w:p w:rsidR="002608DF" w:rsidRDefault="002608DF">
      <w:pPr>
        <w:pStyle w:val="Head2"/>
        <w:outlineLvl w:val="0"/>
      </w:pPr>
      <w:r>
        <w:t>Input Configuration</w:t>
      </w:r>
    </w:p>
    <w:p w:rsidR="002608DF" w:rsidRDefault="002608DF">
      <w:pPr>
        <w:pStyle w:val="BodyTextIndent"/>
      </w:pPr>
      <w:r>
        <w:t xml:space="preserve">The </w:t>
      </w:r>
      <w:r w:rsidR="002446EB">
        <w:rPr>
          <w:rStyle w:val="Variable"/>
        </w:rPr>
        <w:t>Echo</w:t>
      </w:r>
      <w:r w:rsidR="002446EB">
        <w:t xml:space="preserve"> </w:t>
      </w:r>
      <w:r>
        <w:t>flag tells WT_Perf whether or not to echo the input data to the file "</w:t>
      </w:r>
      <w:proofErr w:type="spellStart"/>
      <w:r>
        <w:t>echo.out</w:t>
      </w:r>
      <w:proofErr w:type="spellEnd"/>
      <w:r>
        <w:t xml:space="preserve">."  If you set it to </w:t>
      </w:r>
      <w:r w:rsidR="008B63F7">
        <w:t>true</w:t>
      </w:r>
      <w:r>
        <w:t xml:space="preserve">, WT_Perf will write out the input values next to </w:t>
      </w:r>
      <w:r w:rsidR="001B7413">
        <w:t xml:space="preserve">their </w:t>
      </w:r>
      <w:r>
        <w:t xml:space="preserve">descriptions.  If WT_Perf crashes </w:t>
      </w:r>
      <w:r w:rsidR="001B7413">
        <w:t>as a results of</w:t>
      </w:r>
      <w:r>
        <w:t xml:space="preserve"> an input error, checking this file will </w:t>
      </w:r>
      <w:r w:rsidR="008B63F7">
        <w:t>help you figure out what caused the crash</w:t>
      </w:r>
      <w:r>
        <w:t>.</w:t>
      </w:r>
    </w:p>
    <w:p w:rsidR="002608DF" w:rsidRDefault="002608DF">
      <w:pPr>
        <w:pStyle w:val="BodyTextIndent"/>
      </w:pPr>
      <w:r>
        <w:t xml:space="preserve">If set to </w:t>
      </w:r>
      <w:r w:rsidR="008B63F7">
        <w:t>true</w:t>
      </w:r>
      <w:r>
        <w:t xml:space="preserve">, the </w:t>
      </w:r>
      <w:r w:rsidR="002446EB">
        <w:rPr>
          <w:rStyle w:val="Variable"/>
        </w:rPr>
        <w:t>DimenInp</w:t>
      </w:r>
      <w:r w:rsidR="002446EB">
        <w:t xml:space="preserve"> </w:t>
      </w:r>
      <w:r>
        <w:t>flag tells WT_Perf to ex</w:t>
      </w:r>
      <w:r>
        <w:softHyphen/>
        <w:t xml:space="preserve">pect dimensional input parameters.  If </w:t>
      </w:r>
      <w:r w:rsidR="001B7413">
        <w:t xml:space="preserve">set to </w:t>
      </w:r>
      <w:r w:rsidR="008B63F7">
        <w:t>false</w:t>
      </w:r>
      <w:r>
        <w:t xml:space="preserve">, </w:t>
      </w:r>
      <w:r w:rsidR="008B63F7">
        <w:t xml:space="preserve">some </w:t>
      </w:r>
      <w:r>
        <w:t>pa</w:t>
      </w:r>
      <w:r>
        <w:softHyphen/>
        <w:t>rameters</w:t>
      </w:r>
      <w:r w:rsidR="008B63F7">
        <w:t>,</w:t>
      </w:r>
      <w:r>
        <w:t xml:space="preserve"> </w:t>
      </w:r>
      <w:r w:rsidR="001B7413">
        <w:t>such as</w:t>
      </w:r>
      <w:r>
        <w:t xml:space="preserve"> the chord</w:t>
      </w:r>
      <w:r w:rsidR="008B63F7">
        <w:t>,</w:t>
      </w:r>
      <w:r>
        <w:t xml:space="preserve"> are assumed to be non</w:t>
      </w:r>
      <w:r w:rsidR="001B7413">
        <w:t>dimensional.  If you want to use non</w:t>
      </w:r>
      <w:r>
        <w:t>dimensional input, di</w:t>
      </w:r>
      <w:r>
        <w:softHyphen/>
        <w:t>vide parameters</w:t>
      </w:r>
      <w:r w:rsidR="001B7413">
        <w:t>,</w:t>
      </w:r>
      <w:r>
        <w:t xml:space="preserve"> such as the chord</w:t>
      </w:r>
      <w:r w:rsidR="001B7413">
        <w:t>,</w:t>
      </w:r>
      <w:r>
        <w:t xml:space="preserve"> by the rotor radius.  The </w:t>
      </w:r>
      <w:r w:rsidR="008B63F7">
        <w:t xml:space="preserve">input-file </w:t>
      </w:r>
      <w:r>
        <w:t>comments tell you which pa</w:t>
      </w:r>
      <w:r w:rsidR="008F256C">
        <w:softHyphen/>
      </w:r>
      <w:r>
        <w:t xml:space="preserve">rameters can be </w:t>
      </w:r>
      <w:r w:rsidR="001B7413">
        <w:t>nondimensional</w:t>
      </w:r>
      <w:r>
        <w:t>.  If a parameter can be nor</w:t>
      </w:r>
      <w:r>
        <w:softHyphen/>
        <w:t xml:space="preserve">malized by the rotor radius, the comment </w:t>
      </w:r>
      <w:r w:rsidR="001B7413">
        <w:t>states this</w:t>
      </w:r>
      <w:r>
        <w:t xml:space="preserve"> in the units for the parameter.  For </w:t>
      </w:r>
      <w:r w:rsidR="008B63F7">
        <w:t>example</w:t>
      </w:r>
      <w:r>
        <w:t>, the units for the hub radius are "[length or div by radius]," where the word "length" means the parameter has units of length if dimensional, or it is divid</w:t>
      </w:r>
      <w:r w:rsidR="0085739C">
        <w:t>ed</w:t>
      </w:r>
      <w:r>
        <w:t xml:space="preserve"> by the radius of the rotor</w:t>
      </w:r>
      <w:r w:rsidR="0085739C">
        <w:t xml:space="preserve"> if normalized</w:t>
      </w:r>
      <w:r>
        <w:t>.</w:t>
      </w:r>
    </w:p>
    <w:p w:rsidR="002608DF" w:rsidRDefault="002608DF">
      <w:pPr>
        <w:pStyle w:val="BodyTextIndent"/>
      </w:pPr>
      <w:r>
        <w:t xml:space="preserve">The </w:t>
      </w:r>
      <w:r w:rsidR="002446EB">
        <w:rPr>
          <w:rStyle w:val="Variable"/>
        </w:rPr>
        <w:t>Metric</w:t>
      </w:r>
      <w:r w:rsidR="002446EB">
        <w:t xml:space="preserve"> </w:t>
      </w:r>
      <w:r>
        <w:t xml:space="preserve">flag tells whether or not English units are used or if </w:t>
      </w:r>
      <w:r w:rsidR="0085739C">
        <w:t>m</w:t>
      </w:r>
      <w:r>
        <w:t>etric units are used.  This parameter does not apply to the wind</w:t>
      </w:r>
      <w:r w:rsidR="0085739C">
        <w:t xml:space="preserve"> </w:t>
      </w:r>
      <w:r>
        <w:t xml:space="preserve">speed.  The setting for wind speed is not affected by the </w:t>
      </w:r>
      <w:r w:rsidR="002446EB">
        <w:rPr>
          <w:rStyle w:val="Variable"/>
        </w:rPr>
        <w:t>Metric</w:t>
      </w:r>
      <w:r w:rsidR="002446EB">
        <w:t xml:space="preserve"> </w:t>
      </w:r>
      <w:r>
        <w:t>flag.  Units used are as follows:</w:t>
      </w:r>
    </w:p>
    <w:tbl>
      <w:tblPr>
        <w:tblW w:w="0" w:type="auto"/>
        <w:jc w:val="center"/>
        <w:tblLook w:val="0000"/>
      </w:tblPr>
      <w:tblGrid>
        <w:gridCol w:w="1506"/>
        <w:gridCol w:w="1149"/>
        <w:gridCol w:w="1141"/>
      </w:tblGrid>
      <w:tr w:rsidR="002608DF">
        <w:tblPrEx>
          <w:tblCellMar>
            <w:top w:w="0" w:type="dxa"/>
            <w:bottom w:w="0" w:type="dxa"/>
          </w:tblCellMar>
        </w:tblPrEx>
        <w:trPr>
          <w:jc w:val="center"/>
        </w:trPr>
        <w:tc>
          <w:tcPr>
            <w:tcW w:w="1305" w:type="dxa"/>
          </w:tcPr>
          <w:p w:rsidR="002608DF" w:rsidRDefault="002608DF">
            <w:pPr>
              <w:pStyle w:val="BodyTextIndent"/>
              <w:keepNext/>
              <w:keepLines/>
              <w:spacing w:before="120"/>
              <w:ind w:firstLine="0"/>
              <w:rPr>
                <w:rFonts w:ascii="Arial" w:hAnsi="Arial" w:cs="Arial"/>
                <w:b/>
                <w:bCs/>
              </w:rPr>
            </w:pPr>
            <w:r>
              <w:rPr>
                <w:rFonts w:ascii="Arial" w:hAnsi="Arial" w:cs="Arial"/>
                <w:b/>
                <w:bCs/>
              </w:rPr>
              <w:t>Measurement</w:t>
            </w:r>
          </w:p>
        </w:tc>
        <w:tc>
          <w:tcPr>
            <w:tcW w:w="1149" w:type="dxa"/>
          </w:tcPr>
          <w:p w:rsidR="002608DF" w:rsidRDefault="002608DF">
            <w:pPr>
              <w:pStyle w:val="BodyTextIndent"/>
              <w:keepNext/>
              <w:keepLines/>
              <w:spacing w:before="120"/>
              <w:ind w:firstLine="0"/>
              <w:rPr>
                <w:rFonts w:ascii="Arial" w:hAnsi="Arial" w:cs="Arial"/>
                <w:b/>
                <w:bCs/>
              </w:rPr>
            </w:pPr>
            <w:r>
              <w:rPr>
                <w:rFonts w:ascii="Arial" w:hAnsi="Arial" w:cs="Arial"/>
                <w:b/>
                <w:bCs/>
              </w:rPr>
              <w:t>Metric</w:t>
            </w:r>
          </w:p>
        </w:tc>
        <w:tc>
          <w:tcPr>
            <w:tcW w:w="1141" w:type="dxa"/>
          </w:tcPr>
          <w:p w:rsidR="002608DF" w:rsidRDefault="002608DF">
            <w:pPr>
              <w:pStyle w:val="BodyTextIndent"/>
              <w:keepNext/>
              <w:keepLines/>
              <w:spacing w:before="120"/>
              <w:ind w:firstLine="0"/>
              <w:rPr>
                <w:rFonts w:ascii="Arial" w:hAnsi="Arial" w:cs="Arial"/>
                <w:b/>
                <w:bCs/>
              </w:rPr>
            </w:pPr>
            <w:r>
              <w:rPr>
                <w:rFonts w:ascii="Arial" w:hAnsi="Arial" w:cs="Arial"/>
                <w:b/>
                <w:bCs/>
              </w:rPr>
              <w:t>English</w:t>
            </w:r>
          </w:p>
        </w:tc>
      </w:tr>
      <w:tr w:rsidR="002608DF">
        <w:tblPrEx>
          <w:tblCellMar>
            <w:top w:w="0" w:type="dxa"/>
            <w:bottom w:w="0" w:type="dxa"/>
          </w:tblCellMar>
        </w:tblPrEx>
        <w:trPr>
          <w:jc w:val="center"/>
        </w:trPr>
        <w:tc>
          <w:tcPr>
            <w:tcW w:w="1305" w:type="dxa"/>
          </w:tcPr>
          <w:p w:rsidR="002608DF" w:rsidRDefault="002608DF">
            <w:pPr>
              <w:pStyle w:val="BodyTextIndent"/>
              <w:keepNext/>
              <w:keepLines/>
              <w:spacing w:before="0"/>
              <w:ind w:firstLine="0"/>
              <w:rPr>
                <w:rFonts w:ascii="Arial" w:hAnsi="Arial" w:cs="Arial"/>
              </w:rPr>
            </w:pPr>
            <w:r>
              <w:rPr>
                <w:rFonts w:ascii="Arial" w:hAnsi="Arial" w:cs="Arial"/>
              </w:rPr>
              <w:t>time</w:t>
            </w:r>
          </w:p>
        </w:tc>
        <w:tc>
          <w:tcPr>
            <w:tcW w:w="1149" w:type="dxa"/>
          </w:tcPr>
          <w:p w:rsidR="002608DF" w:rsidRDefault="002608DF">
            <w:pPr>
              <w:pStyle w:val="BodyTextIndent"/>
              <w:keepNext/>
              <w:keepLines/>
              <w:spacing w:before="0"/>
              <w:ind w:firstLine="0"/>
              <w:rPr>
                <w:rFonts w:ascii="Arial" w:hAnsi="Arial" w:cs="Arial"/>
              </w:rPr>
            </w:pPr>
            <w:r>
              <w:rPr>
                <w:rFonts w:ascii="Arial" w:hAnsi="Arial" w:cs="Arial"/>
              </w:rPr>
              <w:t>seconds</w:t>
            </w:r>
          </w:p>
        </w:tc>
        <w:tc>
          <w:tcPr>
            <w:tcW w:w="1141" w:type="dxa"/>
          </w:tcPr>
          <w:p w:rsidR="002608DF" w:rsidRDefault="002608DF">
            <w:pPr>
              <w:pStyle w:val="BodyTextIndent"/>
              <w:keepNext/>
              <w:keepLines/>
              <w:spacing w:before="0"/>
              <w:ind w:firstLine="0"/>
              <w:rPr>
                <w:rFonts w:ascii="Arial" w:hAnsi="Arial" w:cs="Arial"/>
              </w:rPr>
            </w:pPr>
            <w:r>
              <w:rPr>
                <w:rFonts w:ascii="Arial" w:hAnsi="Arial" w:cs="Arial"/>
              </w:rPr>
              <w:t>seconds</w:t>
            </w:r>
          </w:p>
        </w:tc>
      </w:tr>
      <w:tr w:rsidR="002608DF">
        <w:tblPrEx>
          <w:tblCellMar>
            <w:top w:w="0" w:type="dxa"/>
            <w:bottom w:w="0" w:type="dxa"/>
          </w:tblCellMar>
        </w:tblPrEx>
        <w:trPr>
          <w:jc w:val="center"/>
        </w:trPr>
        <w:tc>
          <w:tcPr>
            <w:tcW w:w="1305" w:type="dxa"/>
          </w:tcPr>
          <w:p w:rsidR="002608DF" w:rsidRDefault="002608DF">
            <w:pPr>
              <w:pStyle w:val="BodyTextIndent"/>
              <w:keepNext/>
              <w:keepLines/>
              <w:spacing w:before="0"/>
              <w:ind w:firstLine="0"/>
              <w:rPr>
                <w:rFonts w:ascii="Arial" w:hAnsi="Arial" w:cs="Arial"/>
              </w:rPr>
            </w:pPr>
            <w:r>
              <w:rPr>
                <w:rFonts w:ascii="Arial" w:hAnsi="Arial" w:cs="Arial"/>
              </w:rPr>
              <w:t>length</w:t>
            </w:r>
          </w:p>
        </w:tc>
        <w:tc>
          <w:tcPr>
            <w:tcW w:w="1149" w:type="dxa"/>
          </w:tcPr>
          <w:p w:rsidR="002608DF" w:rsidRDefault="002608DF">
            <w:pPr>
              <w:pStyle w:val="BodyTextIndent"/>
              <w:keepNext/>
              <w:keepLines/>
              <w:spacing w:before="0"/>
              <w:ind w:firstLine="0"/>
              <w:rPr>
                <w:rFonts w:ascii="Arial" w:hAnsi="Arial" w:cs="Arial"/>
              </w:rPr>
            </w:pPr>
            <w:r>
              <w:rPr>
                <w:rFonts w:ascii="Arial" w:hAnsi="Arial" w:cs="Arial"/>
              </w:rPr>
              <w:t>meters</w:t>
            </w:r>
          </w:p>
        </w:tc>
        <w:tc>
          <w:tcPr>
            <w:tcW w:w="1141" w:type="dxa"/>
          </w:tcPr>
          <w:p w:rsidR="002608DF" w:rsidRDefault="002608DF">
            <w:pPr>
              <w:pStyle w:val="BodyTextIndent"/>
              <w:keepNext/>
              <w:keepLines/>
              <w:spacing w:before="0"/>
              <w:ind w:firstLine="0"/>
              <w:rPr>
                <w:rFonts w:ascii="Arial" w:hAnsi="Arial" w:cs="Arial"/>
              </w:rPr>
            </w:pPr>
            <w:r>
              <w:rPr>
                <w:rFonts w:ascii="Arial" w:hAnsi="Arial" w:cs="Arial"/>
              </w:rPr>
              <w:t>feet</w:t>
            </w:r>
          </w:p>
        </w:tc>
      </w:tr>
      <w:tr w:rsidR="002608DF">
        <w:tblPrEx>
          <w:tblCellMar>
            <w:top w:w="0" w:type="dxa"/>
            <w:bottom w:w="0" w:type="dxa"/>
          </w:tblCellMar>
        </w:tblPrEx>
        <w:trPr>
          <w:jc w:val="center"/>
        </w:trPr>
        <w:tc>
          <w:tcPr>
            <w:tcW w:w="1305" w:type="dxa"/>
          </w:tcPr>
          <w:p w:rsidR="002608DF" w:rsidRDefault="002608DF">
            <w:pPr>
              <w:pStyle w:val="BodyTextIndent"/>
              <w:keepNext/>
              <w:keepLines/>
              <w:spacing w:before="0"/>
              <w:ind w:firstLine="0"/>
              <w:rPr>
                <w:rFonts w:ascii="Arial" w:hAnsi="Arial" w:cs="Arial"/>
              </w:rPr>
            </w:pPr>
            <w:r>
              <w:rPr>
                <w:rFonts w:ascii="Arial" w:hAnsi="Arial" w:cs="Arial"/>
              </w:rPr>
              <w:t>mass</w:t>
            </w:r>
          </w:p>
        </w:tc>
        <w:tc>
          <w:tcPr>
            <w:tcW w:w="1149" w:type="dxa"/>
          </w:tcPr>
          <w:p w:rsidR="002608DF" w:rsidRDefault="002608DF">
            <w:pPr>
              <w:pStyle w:val="BodyTextIndent"/>
              <w:keepNext/>
              <w:keepLines/>
              <w:spacing w:before="0"/>
              <w:ind w:firstLine="0"/>
              <w:rPr>
                <w:rFonts w:ascii="Arial" w:hAnsi="Arial" w:cs="Arial"/>
              </w:rPr>
            </w:pPr>
            <w:r>
              <w:rPr>
                <w:rFonts w:ascii="Arial" w:hAnsi="Arial" w:cs="Arial"/>
              </w:rPr>
              <w:t>kilogram</w:t>
            </w:r>
          </w:p>
        </w:tc>
        <w:tc>
          <w:tcPr>
            <w:tcW w:w="1141" w:type="dxa"/>
          </w:tcPr>
          <w:p w:rsidR="002608DF" w:rsidRDefault="002608DF">
            <w:pPr>
              <w:pStyle w:val="BodyTextIndent"/>
              <w:keepNext/>
              <w:keepLines/>
              <w:spacing w:before="0"/>
              <w:ind w:firstLine="0"/>
              <w:rPr>
                <w:rFonts w:ascii="Arial" w:hAnsi="Arial" w:cs="Arial"/>
              </w:rPr>
            </w:pPr>
            <w:r>
              <w:rPr>
                <w:rFonts w:ascii="Arial" w:hAnsi="Arial" w:cs="Arial"/>
              </w:rPr>
              <w:t>slugs</w:t>
            </w:r>
          </w:p>
        </w:tc>
      </w:tr>
      <w:tr w:rsidR="002608DF">
        <w:tblPrEx>
          <w:tblCellMar>
            <w:top w:w="0" w:type="dxa"/>
            <w:bottom w:w="0" w:type="dxa"/>
          </w:tblCellMar>
        </w:tblPrEx>
        <w:trPr>
          <w:jc w:val="center"/>
        </w:trPr>
        <w:tc>
          <w:tcPr>
            <w:tcW w:w="1305" w:type="dxa"/>
          </w:tcPr>
          <w:p w:rsidR="002608DF" w:rsidRDefault="002608DF">
            <w:pPr>
              <w:pStyle w:val="BodyTextIndent"/>
              <w:keepNext/>
              <w:keepLines/>
              <w:spacing w:before="0"/>
              <w:ind w:firstLine="0"/>
              <w:rPr>
                <w:rFonts w:ascii="Arial" w:hAnsi="Arial" w:cs="Arial"/>
              </w:rPr>
            </w:pPr>
            <w:r>
              <w:rPr>
                <w:rFonts w:ascii="Arial" w:hAnsi="Arial" w:cs="Arial"/>
              </w:rPr>
              <w:t>force</w:t>
            </w:r>
          </w:p>
        </w:tc>
        <w:tc>
          <w:tcPr>
            <w:tcW w:w="1149" w:type="dxa"/>
          </w:tcPr>
          <w:p w:rsidR="002608DF" w:rsidRDefault="002608DF">
            <w:pPr>
              <w:pStyle w:val="BodyTextIndent"/>
              <w:keepNext/>
              <w:keepLines/>
              <w:spacing w:before="0"/>
              <w:ind w:firstLine="0"/>
              <w:rPr>
                <w:rFonts w:ascii="Arial" w:hAnsi="Arial" w:cs="Arial"/>
              </w:rPr>
            </w:pPr>
            <w:proofErr w:type="spellStart"/>
            <w:r>
              <w:rPr>
                <w:rFonts w:ascii="Arial" w:hAnsi="Arial" w:cs="Arial"/>
              </w:rPr>
              <w:t>newtons</w:t>
            </w:r>
            <w:proofErr w:type="spellEnd"/>
          </w:p>
        </w:tc>
        <w:tc>
          <w:tcPr>
            <w:tcW w:w="1141" w:type="dxa"/>
          </w:tcPr>
          <w:p w:rsidR="002608DF" w:rsidRDefault="002608DF">
            <w:pPr>
              <w:pStyle w:val="BodyTextIndent"/>
              <w:keepNext/>
              <w:keepLines/>
              <w:spacing w:before="0"/>
              <w:ind w:firstLine="0"/>
              <w:rPr>
                <w:rFonts w:ascii="Arial" w:hAnsi="Arial" w:cs="Arial"/>
              </w:rPr>
            </w:pPr>
            <w:r>
              <w:rPr>
                <w:rFonts w:ascii="Arial" w:hAnsi="Arial" w:cs="Arial"/>
              </w:rPr>
              <w:t>pounds</w:t>
            </w:r>
          </w:p>
        </w:tc>
      </w:tr>
      <w:tr w:rsidR="002608DF">
        <w:tblPrEx>
          <w:tblCellMar>
            <w:top w:w="0" w:type="dxa"/>
            <w:bottom w:w="0" w:type="dxa"/>
          </w:tblCellMar>
        </w:tblPrEx>
        <w:trPr>
          <w:jc w:val="center"/>
        </w:trPr>
        <w:tc>
          <w:tcPr>
            <w:tcW w:w="1305" w:type="dxa"/>
          </w:tcPr>
          <w:p w:rsidR="002608DF" w:rsidRDefault="002608DF">
            <w:pPr>
              <w:pStyle w:val="BodyTextIndent"/>
              <w:keepLines/>
              <w:spacing w:before="0"/>
              <w:ind w:firstLine="0"/>
              <w:rPr>
                <w:rFonts w:ascii="Arial" w:hAnsi="Arial" w:cs="Arial"/>
              </w:rPr>
            </w:pPr>
            <w:r>
              <w:rPr>
                <w:rFonts w:ascii="Arial" w:hAnsi="Arial" w:cs="Arial"/>
              </w:rPr>
              <w:t>angle</w:t>
            </w:r>
          </w:p>
        </w:tc>
        <w:tc>
          <w:tcPr>
            <w:tcW w:w="1149" w:type="dxa"/>
          </w:tcPr>
          <w:p w:rsidR="002608DF" w:rsidRDefault="002608DF">
            <w:pPr>
              <w:pStyle w:val="BodyTextIndent"/>
              <w:keepLines/>
              <w:spacing w:before="0"/>
              <w:ind w:firstLine="0"/>
              <w:rPr>
                <w:rFonts w:ascii="Arial" w:hAnsi="Arial" w:cs="Arial"/>
              </w:rPr>
            </w:pPr>
            <w:r>
              <w:rPr>
                <w:rFonts w:ascii="Arial" w:hAnsi="Arial" w:cs="Arial"/>
              </w:rPr>
              <w:t>degrees</w:t>
            </w:r>
          </w:p>
        </w:tc>
        <w:tc>
          <w:tcPr>
            <w:tcW w:w="1141" w:type="dxa"/>
          </w:tcPr>
          <w:p w:rsidR="002608DF" w:rsidRDefault="002608DF">
            <w:pPr>
              <w:pStyle w:val="BodyTextIndent"/>
              <w:keepLines/>
              <w:spacing w:before="0"/>
              <w:ind w:firstLine="0"/>
              <w:rPr>
                <w:rFonts w:ascii="Arial" w:hAnsi="Arial" w:cs="Arial"/>
              </w:rPr>
            </w:pPr>
            <w:r>
              <w:rPr>
                <w:rFonts w:ascii="Arial" w:hAnsi="Arial" w:cs="Arial"/>
              </w:rPr>
              <w:t>degrees</w:t>
            </w:r>
          </w:p>
        </w:tc>
      </w:tr>
    </w:tbl>
    <w:p w:rsidR="002608DF" w:rsidRDefault="002608DF">
      <w:pPr>
        <w:pStyle w:val="Head2"/>
        <w:outlineLvl w:val="0"/>
      </w:pPr>
      <w:r>
        <w:t>Model Configuration</w:t>
      </w:r>
    </w:p>
    <w:p w:rsidR="002608DF" w:rsidRDefault="002446EB">
      <w:pPr>
        <w:pStyle w:val="BodyTextIndent"/>
      </w:pPr>
      <w:r w:rsidRPr="001714DC">
        <w:rPr>
          <w:rStyle w:val="Variable"/>
        </w:rPr>
        <w:t>NumSect</w:t>
      </w:r>
      <w:r w:rsidR="002608DF">
        <w:t xml:space="preserve"> is the number of pie-wedge sectors around t</w:t>
      </w:r>
      <w:r w:rsidR="00B15CEB">
        <w:t>he</w:t>
      </w:r>
      <w:r w:rsidR="002608DF">
        <w:t xml:space="preserve"> rotor disk that </w:t>
      </w:r>
      <w:r w:rsidR="0085739C">
        <w:t>are</w:t>
      </w:r>
      <w:r w:rsidR="002608DF">
        <w:t xml:space="preserve"> used in the calcula</w:t>
      </w:r>
      <w:r w:rsidR="00370603">
        <w:softHyphen/>
      </w:r>
      <w:r w:rsidR="002608DF">
        <w:t xml:space="preserve">tions.  If you set the </w:t>
      </w:r>
      <w:r w:rsidR="002608DF">
        <w:rPr>
          <w:rStyle w:val="Variable"/>
        </w:rPr>
        <w:t>T</w:t>
      </w:r>
      <w:r>
        <w:rPr>
          <w:rStyle w:val="Variable"/>
        </w:rPr>
        <w:t>ilt</w:t>
      </w:r>
      <w:r w:rsidR="00563EE4" w:rsidRPr="000026D2">
        <w:t>,</w:t>
      </w:r>
      <w:r w:rsidR="00563EE4">
        <w:rPr>
          <w:rStyle w:val="Variable"/>
        </w:rPr>
        <w:t xml:space="preserve"> </w:t>
      </w:r>
      <w:r w:rsidR="001714DC">
        <w:rPr>
          <w:rStyle w:val="Variable"/>
        </w:rPr>
        <w:t>Yaw</w:t>
      </w:r>
      <w:r w:rsidR="000026D2" w:rsidRPr="000026D2">
        <w:t>,</w:t>
      </w:r>
      <w:r w:rsidR="001714DC">
        <w:t xml:space="preserve"> and</w:t>
      </w:r>
      <w:r w:rsidR="002608DF">
        <w:t xml:space="preserve"> </w:t>
      </w:r>
      <w:r w:rsidRPr="001714DC">
        <w:rPr>
          <w:rStyle w:val="Variable"/>
        </w:rPr>
        <w:t>ShearExp</w:t>
      </w:r>
      <w:r w:rsidR="002608DF">
        <w:t xml:space="preserve"> (wind-shear exponent) to zero, </w:t>
      </w:r>
      <w:r w:rsidR="0085739C">
        <w:t>you</w:t>
      </w:r>
      <w:r w:rsidR="002608DF">
        <w:t xml:space="preserve"> need </w:t>
      </w:r>
      <w:r w:rsidR="0085739C">
        <w:t>only</w:t>
      </w:r>
      <w:r w:rsidR="002608DF">
        <w:t xml:space="preserve"> one sector.  </w:t>
      </w:r>
      <w:r w:rsidR="00B15CEB">
        <w:t>This is true</w:t>
      </w:r>
      <w:r w:rsidR="002608DF">
        <w:t xml:space="preserve"> because all cal</w:t>
      </w:r>
      <w:r w:rsidR="002608DF">
        <w:softHyphen/>
        <w:t>cula</w:t>
      </w:r>
      <w:r w:rsidR="008F256C">
        <w:softHyphen/>
      </w:r>
      <w:r w:rsidR="002608DF">
        <w:t xml:space="preserve">tions in all sectors </w:t>
      </w:r>
      <w:r w:rsidR="0085739C">
        <w:t>are</w:t>
      </w:r>
      <w:r w:rsidR="002608DF">
        <w:t xml:space="preserve"> the same.  WT_Perf ignores this parameter in this situa</w:t>
      </w:r>
      <w:r w:rsidR="002608DF">
        <w:softHyphen/>
        <w:t xml:space="preserve">tion and analyzes one sector.  If </w:t>
      </w:r>
      <w:r w:rsidR="00563EE4">
        <w:t>any</w:t>
      </w:r>
      <w:r w:rsidR="002608DF">
        <w:t xml:space="preserve"> of those t</w:t>
      </w:r>
      <w:r w:rsidR="00563EE4">
        <w:t>hree</w:t>
      </w:r>
      <w:r w:rsidR="002608DF">
        <w:t xml:space="preserve"> pa</w:t>
      </w:r>
      <w:r w:rsidR="008F256C">
        <w:softHyphen/>
      </w:r>
      <w:r w:rsidR="002608DF">
        <w:t xml:space="preserve">rameters </w:t>
      </w:r>
      <w:r w:rsidR="00563EE4">
        <w:t>are</w:t>
      </w:r>
      <w:r w:rsidR="002608DF">
        <w:t xml:space="preserve"> not zero, WT_Perf will use a minimum of four sec</w:t>
      </w:r>
      <w:r w:rsidR="002608DF">
        <w:softHyphen/>
        <w:t>tors in the analysis.</w:t>
      </w:r>
      <w:r w:rsidR="009E0F16">
        <w:t xml:space="preserve">  There is virtually no upper limit for the number of sectors.</w:t>
      </w:r>
    </w:p>
    <w:p w:rsidR="002608DF" w:rsidRDefault="002608DF">
      <w:pPr>
        <w:pStyle w:val="BodyTextIndent"/>
      </w:pPr>
      <w:r>
        <w:rPr>
          <w:rStyle w:val="Variable"/>
        </w:rPr>
        <w:lastRenderedPageBreak/>
        <w:t>M</w:t>
      </w:r>
      <w:r w:rsidR="00563EE4">
        <w:rPr>
          <w:rStyle w:val="Variable"/>
        </w:rPr>
        <w:t>axIter</w:t>
      </w:r>
      <w:r>
        <w:t xml:space="preserve"> </w:t>
      </w:r>
      <w:r w:rsidR="0085739C">
        <w:t>limits</w:t>
      </w:r>
      <w:r>
        <w:t xml:space="preserve"> the number of iteration</w:t>
      </w:r>
      <w:r w:rsidR="0085739C">
        <w:t xml:space="preserve"> attempts</w:t>
      </w:r>
      <w:r>
        <w:t xml:space="preserve"> in the </w:t>
      </w:r>
      <w:r w:rsidR="009E0F16">
        <w:t xml:space="preserve">BEM </w:t>
      </w:r>
      <w:r>
        <w:t xml:space="preserve">induction loop.  </w:t>
      </w:r>
      <w:r w:rsidR="00B15CEB">
        <w:t>First,</w:t>
      </w:r>
      <w:r>
        <w:t xml:space="preserve"> the code assumes there is no induction ef</w:t>
      </w:r>
      <w:r w:rsidR="008F256C">
        <w:softHyphen/>
      </w:r>
      <w:r>
        <w:t xml:space="preserve">fect.  It then calculates the angle of attack and looks up the lift and drag for that angle.  </w:t>
      </w:r>
      <w:r w:rsidR="00B15CEB">
        <w:t>Next, i</w:t>
      </w:r>
      <w:r>
        <w:t>t uses the lift and drag to compute the induced ve</w:t>
      </w:r>
      <w:r>
        <w:softHyphen/>
        <w:t>locity.  Using the new values for the induction, it re</w:t>
      </w:r>
      <w:r>
        <w:softHyphen/>
        <w:t xml:space="preserve">peats the process.  When the induced velocity changes less than a given amount from one iteration to the next, it exits the induction loop.  If, after </w:t>
      </w:r>
      <w:r w:rsidR="00563EE4">
        <w:rPr>
          <w:rStyle w:val="Variable"/>
        </w:rPr>
        <w:t>MaxIter</w:t>
      </w:r>
      <w:r w:rsidR="00563EE4">
        <w:t xml:space="preserve"> </w:t>
      </w:r>
      <w:r>
        <w:t>itera</w:t>
      </w:r>
      <w:r>
        <w:softHyphen/>
        <w:t>tions, the induced veloc</w:t>
      </w:r>
      <w:r w:rsidR="008F256C">
        <w:softHyphen/>
      </w:r>
      <w:r>
        <w:t xml:space="preserve">ity changes by more than the given amount, the code </w:t>
      </w:r>
      <w:r w:rsidR="00BC3D93">
        <w:t>terminates the induction loop</w:t>
      </w:r>
      <w:r>
        <w:t xml:space="preserve"> and sets all output values to a negative num</w:t>
      </w:r>
      <w:r w:rsidR="008F256C">
        <w:softHyphen/>
      </w:r>
      <w:r>
        <w:t>ber with all nines (for example, the power is given as -999.9</w:t>
      </w:r>
      <w:r w:rsidR="00563EE4">
        <w:t>9</w:t>
      </w:r>
      <w:r>
        <w:t>9 kW).</w:t>
      </w:r>
    </w:p>
    <w:p w:rsidR="00563EE4" w:rsidRDefault="00563EE4" w:rsidP="00563EE4">
      <w:pPr>
        <w:pStyle w:val="BodyTextIndent"/>
      </w:pPr>
      <w:r>
        <w:rPr>
          <w:rStyle w:val="Variable"/>
        </w:rPr>
        <w:t>ATol</w:t>
      </w:r>
      <w:r>
        <w:rPr>
          <w:rFonts w:ascii="Letter Gothic" w:hAnsi="Letter Gothic"/>
        </w:rPr>
        <w:t xml:space="preserve"> </w:t>
      </w:r>
      <w:r>
        <w:t xml:space="preserve">tells WT_Perf how little you want the </w:t>
      </w:r>
      <w:r w:rsidR="009E0F16">
        <w:t xml:space="preserve">BEM </w:t>
      </w:r>
      <w:r>
        <w:t>induction factors to change from one iteration to the next in order to consider it converged.</w:t>
      </w:r>
    </w:p>
    <w:p w:rsidR="00F0367B" w:rsidRDefault="009E0F16" w:rsidP="00563EE4">
      <w:pPr>
        <w:pStyle w:val="BodyTextIndent"/>
        <w:rPr>
          <w:ins w:id="21" w:author="Danny" w:date="2011-07-18T15:18:00Z"/>
        </w:rPr>
      </w:pPr>
      <w:r>
        <w:t>After BEM convergence for each element, WT_Perf use</w:t>
      </w:r>
      <w:r w:rsidR="00BC3D93">
        <w:t>s</w:t>
      </w:r>
      <w:r>
        <w:t xml:space="preserve"> the average induction for the entire rotor to compute the skewed wake correction, which it the</w:t>
      </w:r>
      <w:r w:rsidR="00043EE6">
        <w:t>n</w:t>
      </w:r>
      <w:r>
        <w:t xml:space="preserve"> applies to each element.  WT_Perf will </w:t>
      </w:r>
      <w:proofErr w:type="spellStart"/>
      <w:r w:rsidR="00043EE6">
        <w:t>recompute</w:t>
      </w:r>
      <w:proofErr w:type="spellEnd"/>
      <w:r>
        <w:t xml:space="preserve"> the induction </w:t>
      </w:r>
      <w:r w:rsidR="00043EE6">
        <w:t xml:space="preserve">for each element </w:t>
      </w:r>
      <w:r>
        <w:t>using the newly cor</w:t>
      </w:r>
      <w:r w:rsidR="007A5C5F">
        <w:softHyphen/>
      </w:r>
      <w:r>
        <w:t xml:space="preserve">rected induction values </w:t>
      </w:r>
      <w:r w:rsidR="00BC3D93">
        <w:t>for</w:t>
      </w:r>
      <w:r>
        <w:t xml:space="preserve"> the initial </w:t>
      </w:r>
      <w:r w:rsidR="00382839">
        <w:t>estimates</w:t>
      </w:r>
      <w:r>
        <w:t xml:space="preserve">.  It </w:t>
      </w:r>
      <w:r w:rsidR="00382839">
        <w:t>then</w:t>
      </w:r>
      <w:r>
        <w:t xml:space="preserve"> use</w:t>
      </w:r>
      <w:r w:rsidR="00382839">
        <w:t>s</w:t>
      </w:r>
      <w:r w:rsidR="00043EE6">
        <w:t xml:space="preserve"> the</w:t>
      </w:r>
      <w:r>
        <w:t xml:space="preserve"> </w:t>
      </w:r>
      <w:r w:rsidR="00043EE6">
        <w:t>resulting</w:t>
      </w:r>
      <w:r>
        <w:t xml:space="preserve"> average induction factor to compute and add the skewed-wake correction to each of those ele</w:t>
      </w:r>
      <w:r w:rsidR="008E52CA">
        <w:softHyphen/>
      </w:r>
      <w:r>
        <w:t>ments.  WT_Perf continue</w:t>
      </w:r>
      <w:r w:rsidR="00382839">
        <w:t>s</w:t>
      </w:r>
      <w:r>
        <w:t xml:space="preserve"> this </w:t>
      </w:r>
      <w:r w:rsidR="00382839">
        <w:t xml:space="preserve">outer </w:t>
      </w:r>
      <w:r>
        <w:t xml:space="preserve">iteration until the correction changes by less than </w:t>
      </w:r>
      <w:r>
        <w:rPr>
          <w:rStyle w:val="Variable"/>
        </w:rPr>
        <w:t>SWTol</w:t>
      </w:r>
      <w:r>
        <w:t>.</w:t>
      </w:r>
      <w:ins w:id="22" w:author="Danny" w:date="2011-07-18T14:19:00Z">
        <w:r w:rsidR="00822E91">
          <w:t xml:space="preserve">  </w:t>
        </w:r>
      </w:ins>
    </w:p>
    <w:p w:rsidR="00563EE4" w:rsidRDefault="00F0367B" w:rsidP="00563EE4">
      <w:pPr>
        <w:pStyle w:val="BodyTextIndent"/>
      </w:pPr>
      <w:ins w:id="23" w:author="Danny" w:date="2011-07-18T15:18:00Z">
        <w:r>
          <w:t xml:space="preserve">This alpha version of </w:t>
        </w:r>
        <w:proofErr w:type="spellStart"/>
        <w:r>
          <w:t>WT_Perf</w:t>
        </w:r>
        <w:proofErr w:type="spellEnd"/>
        <w:r>
          <w:t xml:space="preserve"> </w:t>
        </w:r>
      </w:ins>
      <w:ins w:id="24" w:author="Danny" w:date="2011-07-18T15:47:00Z">
        <w:r w:rsidR="009F69B4">
          <w:t xml:space="preserve">uses a significantly different iteration algorithm to </w:t>
        </w:r>
      </w:ins>
      <w:ins w:id="25" w:author="Danny" w:date="2011-07-18T15:48:00Z">
        <w:r w:rsidR="009F69B4">
          <w:t>c</w:t>
        </w:r>
      </w:ins>
      <w:ins w:id="26" w:author="Danny" w:date="2011-07-18T15:47:00Z">
        <w:r w:rsidR="009F69B4">
          <w:t xml:space="preserve">ompute the induction factors.  </w:t>
        </w:r>
      </w:ins>
      <w:ins w:id="27" w:author="Danny" w:date="2011-07-18T14:19:00Z">
        <w:r w:rsidR="00822E91">
          <w:t xml:space="preserve">For more information on how the </w:t>
        </w:r>
      </w:ins>
      <w:ins w:id="28" w:author="Danny" w:date="2011-07-18T15:47:00Z">
        <w:r w:rsidR="009F69B4">
          <w:t xml:space="preserve">new </w:t>
        </w:r>
      </w:ins>
      <w:ins w:id="29" w:author="Danny" w:date="2011-07-18T14:19:00Z">
        <w:r w:rsidR="00822E91">
          <w:t xml:space="preserve">induction algorithm works in this version of </w:t>
        </w:r>
        <w:proofErr w:type="spellStart"/>
        <w:r w:rsidR="00822E91">
          <w:t>WT_Perf</w:t>
        </w:r>
        <w:proofErr w:type="spellEnd"/>
        <w:r w:rsidR="00822E91">
          <w:t xml:space="preserve">, </w:t>
        </w:r>
        <w:r>
          <w:t xml:space="preserve">please see the paper by </w:t>
        </w:r>
      </w:ins>
      <w:ins w:id="30" w:author="Danny" w:date="2011-07-18T15:48:00Z">
        <w:r w:rsidR="009F69B4">
          <w:t>(</w:t>
        </w:r>
      </w:ins>
      <w:proofErr w:type="spellStart"/>
      <w:ins w:id="31" w:author="Danny" w:date="2011-07-18T14:19:00Z">
        <w:r>
          <w:t>Maniaci</w:t>
        </w:r>
      </w:ins>
      <w:proofErr w:type="spellEnd"/>
      <w:ins w:id="32" w:author="Danny" w:date="2011-07-18T15:17:00Z">
        <w:r>
          <w:t xml:space="preserve"> </w:t>
        </w:r>
      </w:ins>
      <w:ins w:id="33" w:author="Danny" w:date="2011-07-18T14:19:00Z">
        <w:r w:rsidR="00822E91">
          <w:t>2011</w:t>
        </w:r>
      </w:ins>
      <w:ins w:id="34" w:author="Danny" w:date="2011-07-18T15:48:00Z">
        <w:r w:rsidR="009F69B4">
          <w:t>)</w:t>
        </w:r>
      </w:ins>
      <w:ins w:id="35" w:author="Danny" w:date="2011-07-18T14:19:00Z">
        <w:r w:rsidR="00822E91">
          <w:t xml:space="preserve">: </w:t>
        </w:r>
      </w:ins>
      <w:ins w:id="36" w:author="Danny" w:date="2011-07-18T15:17:00Z">
        <w:r>
          <w:fldChar w:fldCharType="begin"/>
        </w:r>
      </w:ins>
      <w:r w:rsidR="009F69B4">
        <w:instrText>HYPERLINK "http://wind.nrel.gov/designcodes/papers/AIAA-2011-150-703.pdf"</w:instrText>
      </w:r>
      <w:ins w:id="37" w:author="Danny" w:date="2011-07-18T15:17:00Z">
        <w:r>
          <w:fldChar w:fldCharType="separate"/>
        </w:r>
        <w:r>
          <w:rPr>
            <w:rStyle w:val="Hyperlink"/>
          </w:rPr>
          <w:t>http://wind.nrel.gov/designcodes/papers/AIAA-2011-150-703.pdf</w:t>
        </w:r>
        <w:r>
          <w:fldChar w:fldCharType="end"/>
        </w:r>
      </w:ins>
    </w:p>
    <w:p w:rsidR="002608DF" w:rsidRDefault="002608DF">
      <w:pPr>
        <w:pStyle w:val="Head2"/>
        <w:outlineLvl w:val="0"/>
      </w:pPr>
      <w:r>
        <w:t>Algorithm Configuration</w:t>
      </w:r>
    </w:p>
    <w:p w:rsidR="002608DF" w:rsidRDefault="002608DF">
      <w:pPr>
        <w:pStyle w:val="BodyTextIndent"/>
      </w:pPr>
      <w:r>
        <w:t xml:space="preserve">The </w:t>
      </w:r>
      <w:r w:rsidR="00563EE4">
        <w:rPr>
          <w:rStyle w:val="Variable"/>
        </w:rPr>
        <w:t>TipLoss</w:t>
      </w:r>
      <w:r>
        <w:t xml:space="preserve"> and </w:t>
      </w:r>
      <w:r w:rsidR="00563EE4">
        <w:rPr>
          <w:rStyle w:val="Variable"/>
        </w:rPr>
        <w:t>HubLoss</w:t>
      </w:r>
      <w:r>
        <w:t xml:space="preserve"> flags tell the code to turn on the Prandtl tip- and hub-loss algorithms. </w:t>
      </w:r>
      <w:r w:rsidR="00B15CEB">
        <w:t xml:space="preserve"> This </w:t>
      </w:r>
      <w:r w:rsidR="00382839">
        <w:t>is</w:t>
      </w:r>
      <w:r w:rsidR="00B15CEB">
        <w:t xml:space="preserve"> usually enabled for non-research work.</w:t>
      </w:r>
    </w:p>
    <w:p w:rsidR="00563EE4" w:rsidRDefault="00563EE4" w:rsidP="00563EE4">
      <w:pPr>
        <w:pStyle w:val="BodyTextIndent"/>
      </w:pPr>
      <w:r>
        <w:t xml:space="preserve">The </w:t>
      </w:r>
      <w:r>
        <w:rPr>
          <w:rStyle w:val="Variable"/>
        </w:rPr>
        <w:t>SWIRL</w:t>
      </w:r>
      <w:r>
        <w:t xml:space="preserve"> flag tells the code to enable the algo</w:t>
      </w:r>
      <w:r>
        <w:softHyphen/>
        <w:t xml:space="preserve">rithms for the calculation of the tangential induction factor (swirl).  This </w:t>
      </w:r>
      <w:r w:rsidR="00382839">
        <w:t xml:space="preserve">is </w:t>
      </w:r>
      <w:r>
        <w:t>generally set to true.</w:t>
      </w:r>
    </w:p>
    <w:p w:rsidR="00563EE4" w:rsidRDefault="00563EE4" w:rsidP="00563EE4">
      <w:pPr>
        <w:pStyle w:val="BodyTextIndent"/>
      </w:pPr>
      <w:r>
        <w:rPr>
          <w:rStyle w:val="Variable"/>
        </w:rPr>
        <w:t>SkewWake</w:t>
      </w:r>
      <w:r>
        <w:t xml:space="preserve"> tells the code to correct the induction factor for a skewed wake.  It is ignored if the </w:t>
      </w:r>
      <w:r>
        <w:rPr>
          <w:rStyle w:val="Variable"/>
        </w:rPr>
        <w:t>Tilt</w:t>
      </w:r>
      <w:r>
        <w:t xml:space="preserve"> and </w:t>
      </w:r>
      <w:r>
        <w:rPr>
          <w:rStyle w:val="Variable"/>
        </w:rPr>
        <w:t>Yaw</w:t>
      </w:r>
      <w:r>
        <w:t xml:space="preserve"> are both </w:t>
      </w:r>
      <w:r w:rsidR="00B15CEB">
        <w:t>z</w:t>
      </w:r>
      <w:r>
        <w:t>ero.</w:t>
      </w:r>
    </w:p>
    <w:p w:rsidR="002608DF" w:rsidRDefault="002608DF">
      <w:pPr>
        <w:pStyle w:val="BodyTextIndent"/>
        <w:rPr>
          <w:ins w:id="38" w:author="Danny" w:date="2011-07-17T17:33:00Z"/>
        </w:rPr>
      </w:pPr>
      <w:commentRangeStart w:id="39"/>
      <w:del w:id="40" w:author="Danny" w:date="2011-07-17T17:39:00Z">
        <w:r w:rsidDel="00105DB9">
          <w:rPr>
            <w:rStyle w:val="Variable"/>
          </w:rPr>
          <w:delText>A</w:delText>
        </w:r>
        <w:r w:rsidR="00563EE4" w:rsidDel="00105DB9">
          <w:rPr>
            <w:rStyle w:val="Variable"/>
          </w:rPr>
          <w:delText>dvBrake</w:delText>
        </w:r>
      </w:del>
      <w:commentRangeEnd w:id="39"/>
      <w:r w:rsidR="00E74E37">
        <w:rPr>
          <w:rStyle w:val="CommentReference"/>
        </w:rPr>
        <w:commentReference w:id="39"/>
      </w:r>
      <w:del w:id="41" w:author="Danny" w:date="2011-07-17T17:39:00Z">
        <w:r w:rsidDel="00105DB9">
          <w:delText xml:space="preserve"> </w:delText>
        </w:r>
        <w:r w:rsidR="00B15CEB" w:rsidDel="00105DB9">
          <w:delText>invokes</w:delText>
        </w:r>
        <w:r w:rsidDel="00105DB9">
          <w:delText xml:space="preserve"> the ad</w:delText>
        </w:r>
        <w:r w:rsidR="00370603" w:rsidDel="00105DB9">
          <w:softHyphen/>
        </w:r>
        <w:r w:rsidDel="00105DB9">
          <w:delText>vanced brake state algo</w:delText>
        </w:r>
        <w:r w:rsidR="008E52CA" w:rsidDel="00105DB9">
          <w:softHyphen/>
        </w:r>
        <w:r w:rsidDel="00105DB9">
          <w:delText xml:space="preserve">rithm instead of the classic momentum brake-state model.  </w:delText>
        </w:r>
        <w:r w:rsidR="00382839" w:rsidDel="00105DB9">
          <w:delText>Most engineers</w:delText>
        </w:r>
        <w:r w:rsidDel="00105DB9">
          <w:delText xml:space="preserve"> use the ad</w:delText>
        </w:r>
        <w:r w:rsidR="00370603" w:rsidDel="00105DB9">
          <w:softHyphen/>
        </w:r>
        <w:r w:rsidDel="00105DB9">
          <w:delText>vanced brake-state model.</w:delText>
        </w:r>
      </w:del>
    </w:p>
    <w:p w:rsidR="00252A4F" w:rsidRPr="00252A4F" w:rsidRDefault="00105DB9">
      <w:pPr>
        <w:pStyle w:val="BodyTextIndent"/>
        <w:rPr>
          <w:u w:val="single"/>
          <w:rPrChange w:id="42" w:author="Danny" w:date="2011-07-17T17:33:00Z">
            <w:rPr/>
          </w:rPrChange>
        </w:rPr>
      </w:pPr>
      <w:ins w:id="43" w:author="Danny" w:date="2011-07-17T17:37:00Z">
        <w:r>
          <w:t xml:space="preserve">Setting the </w:t>
        </w:r>
      </w:ins>
      <w:ins w:id="44" w:author="Danny" w:date="2011-07-17T17:34:00Z">
        <w:r w:rsidR="00252A4F">
          <w:rPr>
            <w:rStyle w:val="Variable"/>
          </w:rPr>
          <w:t>IndType</w:t>
        </w:r>
        <w:r w:rsidR="00252A4F">
          <w:t xml:space="preserve"> </w:t>
        </w:r>
      </w:ins>
      <w:ins w:id="45" w:author="Danny" w:date="2011-07-17T17:37:00Z">
        <w:r>
          <w:t xml:space="preserve">flag to false </w:t>
        </w:r>
      </w:ins>
      <w:ins w:id="46" w:author="Danny" w:date="2011-07-17T17:36:00Z">
        <w:r>
          <w:t xml:space="preserve">eliminates the effects of induction </w:t>
        </w:r>
      </w:ins>
      <w:ins w:id="47" w:author="Danny" w:date="2011-07-17T17:37:00Z">
        <w:r>
          <w:t xml:space="preserve">from the algorithm.  </w:t>
        </w:r>
      </w:ins>
      <w:ins w:id="48" w:author="Danny" w:date="2011-07-17T17:39:00Z">
        <w:r>
          <w:rPr>
            <w:rStyle w:val="Variable"/>
          </w:rPr>
          <w:t>IndType</w:t>
        </w:r>
        <w:r>
          <w:t xml:space="preserve"> </w:t>
        </w:r>
      </w:ins>
      <w:ins w:id="49" w:author="Danny" w:date="2011-07-17T17:37:00Z">
        <w:r>
          <w:t xml:space="preserve">should </w:t>
        </w:r>
      </w:ins>
      <w:ins w:id="50" w:author="Danny" w:date="2011-07-17T17:38:00Z">
        <w:r>
          <w:t xml:space="preserve">almost always </w:t>
        </w:r>
      </w:ins>
      <w:ins w:id="51" w:author="Danny" w:date="2011-07-17T17:37:00Z">
        <w:r>
          <w:t>be set to true.</w:t>
        </w:r>
      </w:ins>
    </w:p>
    <w:p w:rsidR="00563EE4" w:rsidRDefault="00563EE4">
      <w:pPr>
        <w:pStyle w:val="BodyTextIndent"/>
      </w:pPr>
      <w:del w:id="52" w:author="Danny" w:date="2011-07-17T17:39:00Z">
        <w:r w:rsidDel="00105DB9">
          <w:delText xml:space="preserve">Setting the </w:delText>
        </w:r>
        <w:commentRangeStart w:id="53"/>
        <w:r w:rsidR="001714DC" w:rsidDel="00105DB9">
          <w:rPr>
            <w:rStyle w:val="Variable"/>
          </w:rPr>
          <w:delText>IndProp</w:delText>
        </w:r>
      </w:del>
      <w:commentRangeEnd w:id="53"/>
      <w:r w:rsidR="00E74E37">
        <w:rPr>
          <w:rStyle w:val="CommentReference"/>
        </w:rPr>
        <w:commentReference w:id="53"/>
      </w:r>
      <w:del w:id="54" w:author="Danny" w:date="2011-07-17T17:39:00Z">
        <w:r w:rsidDel="00105DB9">
          <w:delText xml:space="preserve"> </w:delText>
        </w:r>
        <w:r w:rsidR="001714DC" w:rsidDel="00105DB9">
          <w:delText>f</w:delText>
        </w:r>
        <w:r w:rsidDel="00105DB9">
          <w:delText>lag</w:delText>
        </w:r>
        <w:r w:rsidR="001714DC" w:rsidDel="00105DB9">
          <w:delText xml:space="preserve"> to </w:delText>
        </w:r>
        <w:r w:rsidR="008B63F7" w:rsidDel="00105DB9">
          <w:delText>true</w:delText>
        </w:r>
        <w:r w:rsidR="001714DC" w:rsidDel="00105DB9">
          <w:delText xml:space="preserve"> tell</w:delText>
        </w:r>
        <w:r w:rsidR="00382839" w:rsidDel="00105DB9">
          <w:delText>s</w:delText>
        </w:r>
        <w:r w:rsidR="001714DC" w:rsidDel="00105DB9">
          <w:delText xml:space="preserve"> WT_Perf to use its traditional PROP-style induction algorithm.  A </w:delText>
        </w:r>
        <w:r w:rsidR="008B63F7" w:rsidDel="00105DB9">
          <w:lastRenderedPageBreak/>
          <w:delText>false</w:delText>
        </w:r>
        <w:r w:rsidR="001714DC" w:rsidDel="00105DB9">
          <w:delText xml:space="preserve"> setting </w:delText>
        </w:r>
        <w:r w:rsidR="00382839" w:rsidDel="00105DB9">
          <w:delText>invokes</w:delText>
        </w:r>
        <w:r w:rsidR="001714DC" w:rsidDel="00105DB9">
          <w:delText xml:space="preserve"> the algorithm that comes from the PROPX code, which is more similar to the AeroDyn algorithm.</w:delText>
        </w:r>
      </w:del>
    </w:p>
    <w:p w:rsidR="001714DC" w:rsidRDefault="001714DC" w:rsidP="001714DC">
      <w:pPr>
        <w:pStyle w:val="BodyTextIndent"/>
      </w:pPr>
      <w:r>
        <w:rPr>
          <w:rStyle w:val="Variable"/>
        </w:rPr>
        <w:t>AIDrag</w:t>
      </w:r>
      <w:r>
        <w:t xml:space="preserve"> enables the inclusion of the drag term in the axial-induction algorithm.</w:t>
      </w:r>
    </w:p>
    <w:p w:rsidR="00885106" w:rsidRDefault="001714DC" w:rsidP="001714DC">
      <w:pPr>
        <w:pStyle w:val="BodyTextIndent"/>
      </w:pPr>
      <w:r>
        <w:rPr>
          <w:rStyle w:val="Variable"/>
        </w:rPr>
        <w:t>TIDrag</w:t>
      </w:r>
      <w:r>
        <w:t xml:space="preserve"> enables the inclusion of the drag term in the tangential-induction algorithm.</w:t>
      </w:r>
      <w:r w:rsidR="00885106">
        <w:t xml:space="preserve">  </w:t>
      </w:r>
      <w:ins w:id="55" w:author="Danny" w:date="2011-07-18T11:02:00Z">
        <w:r w:rsidR="00885106">
          <w:t xml:space="preserve">If the </w:t>
        </w:r>
      </w:ins>
      <w:ins w:id="56" w:author="Danny" w:date="2011-07-18T11:03:00Z">
        <w:r w:rsidR="00885106">
          <w:t>drag term is included in the tangential-induction algorithm (i</w:t>
        </w:r>
      </w:ins>
      <w:ins w:id="57" w:author="Danny" w:date="2011-07-18T11:04:00Z">
        <w:r w:rsidR="00885106">
          <w:t>f</w:t>
        </w:r>
      </w:ins>
      <w:ins w:id="58" w:author="Danny" w:date="2011-07-18T11:03:00Z">
        <w:r w:rsidR="00885106">
          <w:t xml:space="preserve"> </w:t>
        </w:r>
      </w:ins>
      <w:ins w:id="59" w:author="Danny" w:date="2011-07-18T11:04:00Z">
        <w:r w:rsidR="00885106">
          <w:rPr>
            <w:rStyle w:val="Variable"/>
          </w:rPr>
          <w:t>TIDrag</w:t>
        </w:r>
        <w:r w:rsidR="00885106">
          <w:t xml:space="preserve"> </w:t>
        </w:r>
      </w:ins>
      <w:ins w:id="60" w:author="Danny" w:date="2011-07-18T11:03:00Z">
        <w:r w:rsidR="00885106">
          <w:t>is true) then a singularity exists in the blade element momentum equations</w:t>
        </w:r>
      </w:ins>
      <w:ins w:id="61" w:author="Danny" w:date="2011-07-18T11:04:00Z">
        <w:r w:rsidR="00885106">
          <w:t>.</w:t>
        </w:r>
      </w:ins>
      <w:r w:rsidR="00885106">
        <w:t xml:space="preserve">  </w:t>
      </w:r>
      <w:ins w:id="62" w:author="Danny" w:date="2011-07-17T17:39:00Z">
        <w:r w:rsidR="00105DB9">
          <w:rPr>
            <w:rStyle w:val="Variable"/>
          </w:rPr>
          <w:t>TISingularity</w:t>
        </w:r>
        <w:r w:rsidR="00105DB9">
          <w:t xml:space="preserve"> </w:t>
        </w:r>
      </w:ins>
      <w:ins w:id="63" w:author="Danny" w:date="2011-07-18T11:04:00Z">
        <w:r w:rsidR="00885106">
          <w:t>removes this singularity and</w:t>
        </w:r>
      </w:ins>
      <w:ins w:id="64" w:author="Danny" w:date="2011-07-17T17:39:00Z">
        <w:r w:rsidR="00105DB9">
          <w:t xml:space="preserve"> </w:t>
        </w:r>
      </w:ins>
      <w:ins w:id="65" w:author="Danny" w:date="2011-07-17T17:45:00Z">
        <w:r w:rsidR="00F34918">
          <w:t>may improve convergence</w:t>
        </w:r>
      </w:ins>
      <w:ins w:id="66" w:author="Danny" w:date="2011-07-17T17:47:00Z">
        <w:r w:rsidR="00F34918">
          <w:t xml:space="preserve"> towards a solution to the blade element momentum equations.</w:t>
        </w:r>
      </w:ins>
      <w:ins w:id="67" w:author="Danny" w:date="2011-07-18T11:02:00Z">
        <w:r w:rsidR="007660E5">
          <w:t xml:space="preserve"> </w:t>
        </w:r>
      </w:ins>
      <w:ins w:id="68" w:author="Danny" w:date="2011-07-18T11:06:00Z">
        <w:r w:rsidR="00885106">
          <w:t xml:space="preserve"> Therefore, </w:t>
        </w:r>
        <w:r w:rsidR="00885106">
          <w:rPr>
            <w:rStyle w:val="Variable"/>
          </w:rPr>
          <w:t>TISingularity</w:t>
        </w:r>
        <w:r w:rsidR="00885106">
          <w:t xml:space="preserve"> is only used if </w:t>
        </w:r>
        <w:r w:rsidR="00885106">
          <w:rPr>
            <w:rStyle w:val="Variable"/>
          </w:rPr>
          <w:t>TIDrag</w:t>
        </w:r>
        <w:r w:rsidR="00885106">
          <w:t xml:space="preserve"> is set to true.</w:t>
        </w:r>
      </w:ins>
    </w:p>
    <w:p w:rsidR="00F34918" w:rsidRDefault="00F34918" w:rsidP="001714DC">
      <w:pPr>
        <w:pStyle w:val="BodyTextIndent"/>
        <w:rPr>
          <w:ins w:id="69" w:author="Danny" w:date="2011-07-17T17:50:00Z"/>
        </w:rPr>
      </w:pPr>
      <w:ins w:id="70" w:author="Danny" w:date="2011-07-17T17:48:00Z">
        <w:r>
          <w:rPr>
            <w:rStyle w:val="Variable"/>
          </w:rPr>
          <w:t>DAWT</w:t>
        </w:r>
        <w:r>
          <w:t xml:space="preserve"> allows </w:t>
        </w:r>
        <w:proofErr w:type="spellStart"/>
        <w:r>
          <w:t>WT_Perf</w:t>
        </w:r>
        <w:proofErr w:type="spellEnd"/>
        <w:r>
          <w:t xml:space="preserve"> to analyze a </w:t>
        </w:r>
      </w:ins>
      <w:ins w:id="71" w:author="Danny" w:date="2011-07-17T17:49:00Z">
        <w:r>
          <w:t>d</w:t>
        </w:r>
      </w:ins>
      <w:ins w:id="72" w:author="Danny" w:date="2011-07-17T17:48:00Z">
        <w:r>
          <w:t xml:space="preserve">iffuser augmented </w:t>
        </w:r>
      </w:ins>
      <w:ins w:id="73" w:author="Danny" w:date="2011-07-17T17:49:00Z">
        <w:r>
          <w:t>w</w:t>
        </w:r>
      </w:ins>
      <w:ins w:id="74" w:author="Danny" w:date="2011-07-17T17:48:00Z">
        <w:r>
          <w:t xml:space="preserve">ater </w:t>
        </w:r>
      </w:ins>
      <w:ins w:id="75" w:author="Danny" w:date="2011-07-17T17:49:00Z">
        <w:r>
          <w:t>t</w:t>
        </w:r>
      </w:ins>
      <w:ins w:id="76" w:author="Danny" w:date="2011-07-17T17:48:00Z">
        <w:r>
          <w:t>urbine</w:t>
        </w:r>
      </w:ins>
      <w:ins w:id="77" w:author="Danny" w:date="2011-07-17T17:49:00Z">
        <w:r>
          <w:t xml:space="preserve">.  This feature is not fully implemented yet </w:t>
        </w:r>
      </w:ins>
      <w:ins w:id="78" w:author="Danny" w:date="2011-07-17T17:50:00Z">
        <w:r>
          <w:t>and the</w:t>
        </w:r>
      </w:ins>
      <w:ins w:id="79" w:author="Danny" w:date="2011-07-17T17:49:00Z">
        <w:r>
          <w:t xml:space="preserve"> </w:t>
        </w:r>
      </w:ins>
      <w:ins w:id="80" w:author="Danny" w:date="2011-07-17T17:50:00Z">
        <w:r>
          <w:rPr>
            <w:rStyle w:val="Variable"/>
          </w:rPr>
          <w:t>DAWT</w:t>
        </w:r>
        <w:r>
          <w:t xml:space="preserve"> flag </w:t>
        </w:r>
      </w:ins>
      <w:ins w:id="81" w:author="Danny" w:date="2011-07-17T17:49:00Z">
        <w:r>
          <w:t>is currently ignored.</w:t>
        </w:r>
      </w:ins>
    </w:p>
    <w:p w:rsidR="000122C0" w:rsidRDefault="00F34918" w:rsidP="001714DC">
      <w:pPr>
        <w:pStyle w:val="BodyTextIndent"/>
        <w:rPr>
          <w:ins w:id="82" w:author="Danny" w:date="2011-07-17T17:57:00Z"/>
        </w:rPr>
      </w:pPr>
      <w:ins w:id="83" w:author="Danny" w:date="2011-07-17T17:50:00Z">
        <w:r>
          <w:rPr>
            <w:rStyle w:val="Variable"/>
          </w:rPr>
          <w:t>Cavitation</w:t>
        </w:r>
        <w:r>
          <w:t xml:space="preserve"> </w:t>
        </w:r>
      </w:ins>
      <w:ins w:id="84" w:author="Danny" w:date="2011-07-17T17:51:00Z">
        <w:r>
          <w:t xml:space="preserve">tells </w:t>
        </w:r>
        <w:proofErr w:type="spellStart"/>
        <w:r>
          <w:t>WT_Perf</w:t>
        </w:r>
        <w:proofErr w:type="spellEnd"/>
        <w:r>
          <w:t xml:space="preserve"> to check for cavitation during analysis of a </w:t>
        </w:r>
      </w:ins>
      <w:ins w:id="85" w:author="Danny" w:date="2011-07-17T17:52:00Z">
        <w:r>
          <w:t>water</w:t>
        </w:r>
      </w:ins>
      <w:ins w:id="86" w:author="Danny" w:date="2011-07-17T17:51:00Z">
        <w:r>
          <w:t xml:space="preserve"> turbine.</w:t>
        </w:r>
      </w:ins>
      <w:ins w:id="87" w:author="Danny" w:date="2011-07-17T23:13:00Z">
        <w:r w:rsidR="00EB79F1">
          <w:t xml:space="preserve">  </w:t>
        </w:r>
      </w:ins>
      <w:ins w:id="88" w:author="Danny" w:date="2011-07-17T23:14:00Z">
        <w:r w:rsidR="00EB79F1">
          <w:t>T</w:t>
        </w:r>
      </w:ins>
      <w:ins w:id="89" w:author="Danny" w:date="2011-07-17T23:13:00Z">
        <w:r w:rsidR="00EB79F1">
          <w:t>here will be a message in the .</w:t>
        </w:r>
        <w:proofErr w:type="spellStart"/>
        <w:r w:rsidR="00EB79F1">
          <w:t>oup</w:t>
        </w:r>
        <w:proofErr w:type="spellEnd"/>
        <w:r w:rsidR="00EB79F1">
          <w:t xml:space="preserve"> and .bed output files which indicates if cavitation occurs or not.</w:t>
        </w:r>
      </w:ins>
      <w:ins w:id="90" w:author="Danny" w:date="2011-07-17T17:55:00Z">
        <w:r w:rsidR="000122C0">
          <w:t xml:space="preserve"> </w:t>
        </w:r>
      </w:ins>
    </w:p>
    <w:p w:rsidR="000122C0" w:rsidRDefault="00F34918" w:rsidP="001714DC">
      <w:pPr>
        <w:pStyle w:val="BodyTextIndent"/>
        <w:rPr>
          <w:ins w:id="91" w:author="Danny" w:date="2011-07-18T14:56:00Z"/>
        </w:rPr>
      </w:pPr>
      <w:ins w:id="92" w:author="Danny" w:date="2011-07-17T17:53:00Z">
        <w:r>
          <w:rPr>
            <w:rStyle w:val="Variable"/>
          </w:rPr>
          <w:t>PressAtm</w:t>
        </w:r>
        <w:r>
          <w:t xml:space="preserve"> </w:t>
        </w:r>
      </w:ins>
      <w:ins w:id="93" w:author="Danny" w:date="2011-07-17T17:54:00Z">
        <w:r>
          <w:t>is the absolute pressure</w:t>
        </w:r>
      </w:ins>
      <w:ins w:id="94" w:author="Danny" w:date="2011-07-17T17:55:00Z">
        <w:r w:rsidR="000122C0">
          <w:t xml:space="preserve"> of the atmospheric air</w:t>
        </w:r>
      </w:ins>
      <w:ins w:id="95" w:author="Danny" w:date="2011-07-17T22:45:00Z">
        <w:r w:rsidR="00F631DE">
          <w:t>.</w:t>
        </w:r>
      </w:ins>
      <w:ins w:id="96" w:author="Danny" w:date="2011-07-17T22:46:00Z">
        <w:r w:rsidR="00F631DE">
          <w:t xml:space="preserve">  </w:t>
        </w:r>
      </w:ins>
      <w:ins w:id="97" w:author="Danny" w:date="2011-07-17T23:03:00Z">
        <w:r w:rsidR="00395724">
          <w:t>For Stan</w:t>
        </w:r>
        <w:r w:rsidR="00395724">
          <w:softHyphen/>
          <w:t xml:space="preserve">dard </w:t>
        </w:r>
        <w:r w:rsidR="00395724" w:rsidRPr="00395724">
          <w:t>Temperature and Pressure at sea level, use</w:t>
        </w:r>
        <w:r w:rsidR="00395724" w:rsidRPr="00395724">
          <w:rPr>
            <w:rStyle w:val="Variable"/>
            <w:b w:val="0"/>
          </w:rPr>
          <w:t xml:space="preserve"> </w:t>
        </w:r>
        <w:r w:rsidR="00395724" w:rsidRPr="00395724">
          <w:rPr>
            <w:rStyle w:val="Variable"/>
            <w:rFonts w:ascii="Times New Roman" w:hAnsi="Times New Roman"/>
            <w:b w:val="0"/>
          </w:rPr>
          <w:t>101325.0 N/m</w:t>
        </w:r>
        <w:r w:rsidR="00395724" w:rsidRPr="00395724">
          <w:rPr>
            <w:rStyle w:val="Variable"/>
            <w:rFonts w:ascii="Times New Roman" w:hAnsi="Times New Roman"/>
            <w:b w:val="0"/>
            <w:vertAlign w:val="superscript"/>
            <w:rPrChange w:id="98" w:author="Danny" w:date="2011-07-17T23:03:00Z">
              <w:rPr>
                <w:rStyle w:val="Variable"/>
              </w:rPr>
            </w:rPrChange>
          </w:rPr>
          <w:t>2</w:t>
        </w:r>
        <w:r w:rsidR="00395724" w:rsidRPr="00395724">
          <w:rPr>
            <w:rStyle w:val="Variable"/>
            <w:rFonts w:ascii="Times New Roman" w:hAnsi="Times New Roman"/>
            <w:b w:val="0"/>
          </w:rPr>
          <w:t xml:space="preserve"> or </w:t>
        </w:r>
      </w:ins>
      <w:ins w:id="99" w:author="Danny" w:date="2011-07-17T23:05:00Z">
        <w:r w:rsidR="00395724">
          <w:rPr>
            <w:rStyle w:val="Variable"/>
            <w:rFonts w:ascii="Times New Roman" w:hAnsi="Times New Roman"/>
            <w:b w:val="0"/>
          </w:rPr>
          <w:t>2</w:t>
        </w:r>
        <w:r w:rsidR="00395724" w:rsidRPr="00395724">
          <w:rPr>
            <w:rStyle w:val="Variable"/>
            <w:rFonts w:ascii="Times New Roman" w:hAnsi="Times New Roman"/>
            <w:b w:val="0"/>
          </w:rPr>
          <w:t>116.2</w:t>
        </w:r>
        <w:r w:rsidR="00395724">
          <w:rPr>
            <w:rStyle w:val="Variable"/>
            <w:rFonts w:ascii="Times New Roman" w:hAnsi="Times New Roman"/>
            <w:b w:val="0"/>
          </w:rPr>
          <w:t xml:space="preserve"> lb/ft</w:t>
        </w:r>
        <w:r w:rsidR="00395724" w:rsidRPr="00395724">
          <w:rPr>
            <w:rStyle w:val="Variable"/>
            <w:rFonts w:ascii="Times New Roman" w:hAnsi="Times New Roman"/>
            <w:b w:val="0"/>
            <w:vertAlign w:val="superscript"/>
            <w:rPrChange w:id="100" w:author="Danny" w:date="2011-07-17T23:05:00Z">
              <w:rPr>
                <w:rStyle w:val="Variable"/>
                <w:rFonts w:ascii="Times New Roman" w:hAnsi="Times New Roman"/>
                <w:b w:val="0"/>
              </w:rPr>
            </w:rPrChange>
          </w:rPr>
          <w:t>2</w:t>
        </w:r>
        <w:r w:rsidR="00395724">
          <w:rPr>
            <w:rStyle w:val="Variable"/>
            <w:rFonts w:ascii="Times New Roman" w:hAnsi="Times New Roman"/>
            <w:b w:val="0"/>
          </w:rPr>
          <w:t>.</w:t>
        </w:r>
      </w:ins>
      <w:ins w:id="101" w:author="Danny" w:date="2011-07-17T23:14:00Z">
        <w:r w:rsidR="00EB79F1">
          <w:rPr>
            <w:rStyle w:val="Variable"/>
            <w:rFonts w:ascii="Times New Roman" w:hAnsi="Times New Roman"/>
            <w:b w:val="0"/>
          </w:rPr>
          <w:t xml:space="preserve">  </w:t>
        </w:r>
      </w:ins>
      <w:ins w:id="102" w:author="Danny" w:date="2011-07-17T17:53:00Z">
        <w:r>
          <w:rPr>
            <w:rStyle w:val="Variable"/>
          </w:rPr>
          <w:t>PressVapor</w:t>
        </w:r>
        <w:r w:rsidR="000122C0">
          <w:t xml:space="preserve"> </w:t>
        </w:r>
      </w:ins>
      <w:ins w:id="103" w:author="Danny" w:date="2011-07-17T17:55:00Z">
        <w:r w:rsidR="000122C0">
          <w:t xml:space="preserve">is the </w:t>
        </w:r>
      </w:ins>
      <w:ins w:id="104" w:author="Danny" w:date="2011-07-17T17:56:00Z">
        <w:r w:rsidR="000122C0">
          <w:t>absol</w:t>
        </w:r>
        <w:r w:rsidR="007D1F86">
          <w:t>ute vapor pressure of the water</w:t>
        </w:r>
      </w:ins>
      <w:ins w:id="105" w:author="Danny" w:date="2011-07-17T23:06:00Z">
        <w:r w:rsidR="009A0D8A">
          <w:t xml:space="preserve">, </w:t>
        </w:r>
      </w:ins>
      <w:ins w:id="106" w:author="Danny" w:date="2011-07-17T23:14:00Z">
        <w:r w:rsidR="00EB79F1">
          <w:t xml:space="preserve">and </w:t>
        </w:r>
      </w:ins>
      <w:ins w:id="107" w:author="Danny" w:date="2011-07-17T23:06:00Z">
        <w:r w:rsidR="009A0D8A">
          <w:t xml:space="preserve">for seawater values </w:t>
        </w:r>
      </w:ins>
      <w:ins w:id="108" w:author="Danny" w:date="2011-07-17T23:09:00Z">
        <w:r w:rsidR="009A0D8A">
          <w:t>are approximately</w:t>
        </w:r>
      </w:ins>
      <w:ins w:id="109" w:author="Danny" w:date="2011-07-17T23:06:00Z">
        <w:r w:rsidR="009A0D8A">
          <w:t xml:space="preserve"> </w:t>
        </w:r>
      </w:ins>
      <w:ins w:id="110" w:author="Danny" w:date="2011-07-17T23:09:00Z">
        <w:r w:rsidR="009A0D8A">
          <w:t>2300</w:t>
        </w:r>
      </w:ins>
      <w:ins w:id="111" w:author="Danny" w:date="2011-07-17T23:06:00Z">
        <w:r w:rsidR="009A0D8A">
          <w:t xml:space="preserve"> N/m</w:t>
        </w:r>
        <w:r w:rsidR="009A0D8A" w:rsidRPr="00EB79F1">
          <w:rPr>
            <w:vertAlign w:val="superscript"/>
            <w:rPrChange w:id="112" w:author="Danny" w:date="2011-07-17T23:14:00Z">
              <w:rPr/>
            </w:rPrChange>
          </w:rPr>
          <w:t>2</w:t>
        </w:r>
        <w:r w:rsidR="009A0D8A">
          <w:t xml:space="preserve"> or </w:t>
        </w:r>
      </w:ins>
      <w:ins w:id="113" w:author="Danny" w:date="2011-07-17T23:09:00Z">
        <w:r w:rsidR="009A0D8A">
          <w:t>48</w:t>
        </w:r>
      </w:ins>
      <w:ins w:id="114" w:author="Danny" w:date="2011-07-17T23:06:00Z">
        <w:r w:rsidR="009A0D8A">
          <w:t xml:space="preserve"> lb/ft</w:t>
        </w:r>
        <w:r w:rsidR="009A0D8A" w:rsidRPr="009A0D8A">
          <w:rPr>
            <w:vertAlign w:val="superscript"/>
            <w:rPrChange w:id="115" w:author="Danny" w:date="2011-07-17T23:06:00Z">
              <w:rPr/>
            </w:rPrChange>
          </w:rPr>
          <w:t>2</w:t>
        </w:r>
        <w:r w:rsidR="009A0D8A">
          <w:t>.</w:t>
        </w:r>
      </w:ins>
      <w:ins w:id="116" w:author="Danny" w:date="2011-07-17T17:56:00Z">
        <w:r w:rsidR="000122C0">
          <w:t xml:space="preserve">  </w:t>
        </w:r>
      </w:ins>
    </w:p>
    <w:p w:rsidR="009D3BE4" w:rsidRDefault="009D3BE4" w:rsidP="001714DC">
      <w:pPr>
        <w:pStyle w:val="BodyTextIndent"/>
        <w:rPr>
          <w:ins w:id="117" w:author="Danny" w:date="2011-07-17T17:57:00Z"/>
        </w:rPr>
      </w:pPr>
      <w:ins w:id="118" w:author="Danny" w:date="2011-07-18T14:57:00Z">
        <w:r>
          <w:rPr>
            <w:rStyle w:val="Variable"/>
          </w:rPr>
          <w:t>CavSF</w:t>
        </w:r>
        <w:r>
          <w:t xml:space="preserve"> </w:t>
        </w:r>
      </w:ins>
      <w:ins w:id="119" w:author="Danny" w:date="2011-07-18T14:56:00Z">
        <w:r>
          <w:t>is a safety factor which is multiplied to the vapor pressure (</w:t>
        </w:r>
      </w:ins>
      <w:proofErr w:type="spellStart"/>
      <w:ins w:id="120" w:author="Danny" w:date="2011-07-18T14:57:00Z">
        <w:r>
          <w:rPr>
            <w:rStyle w:val="Variable"/>
          </w:rPr>
          <w:t>PressVapor</w:t>
        </w:r>
      </w:ins>
      <w:proofErr w:type="spellEnd"/>
      <w:ins w:id="121" w:author="Danny" w:date="2011-07-18T14:56:00Z">
        <w:r>
          <w:t>)</w:t>
        </w:r>
      </w:ins>
      <w:ins w:id="122" w:author="Danny" w:date="2011-07-18T14:57:00Z">
        <w:r>
          <w:t>, the recommended value is 1.0 or larger.</w:t>
        </w:r>
      </w:ins>
      <w:ins w:id="123" w:author="Danny" w:date="2011-07-18T14:58:00Z">
        <w:r>
          <w:t xml:space="preserve">  </w:t>
        </w:r>
      </w:ins>
    </w:p>
    <w:p w:rsidR="00F34918" w:rsidRDefault="00F34918" w:rsidP="001714DC">
      <w:pPr>
        <w:pStyle w:val="BodyTextIndent"/>
        <w:rPr>
          <w:ins w:id="124" w:author="Danny" w:date="2011-07-18T15:00:00Z"/>
        </w:rPr>
      </w:pPr>
      <w:ins w:id="125" w:author="Danny" w:date="2011-07-17T17:53:00Z">
        <w:r>
          <w:rPr>
            <w:rStyle w:val="Variable"/>
          </w:rPr>
          <w:t>WatDepth</w:t>
        </w:r>
        <w:r>
          <w:t xml:space="preserve"> </w:t>
        </w:r>
      </w:ins>
      <w:ins w:id="126" w:author="Danny" w:date="2011-07-17T21:44:00Z">
        <w:r w:rsidR="003854A2">
          <w:t>is the distance from the water free surface to the seabed (</w:t>
        </w:r>
      </w:ins>
      <w:ins w:id="127" w:author="Danny" w:date="2011-07-17T21:46:00Z">
        <w:r w:rsidR="003854A2">
          <w:t>bottom of tower)</w:t>
        </w:r>
      </w:ins>
      <w:ins w:id="128" w:author="Danny" w:date="2011-07-17T22:44:00Z">
        <w:r w:rsidR="00F631DE">
          <w:t>,</w:t>
        </w:r>
      </w:ins>
      <w:ins w:id="129" w:author="Danny" w:date="2011-07-17T22:47:00Z">
        <w:r w:rsidR="00F631DE">
          <w:t xml:space="preserve"> it is entered in units of meters or feet</w:t>
        </w:r>
      </w:ins>
      <w:ins w:id="130" w:author="Danny" w:date="2011-07-17T22:48:00Z">
        <w:r w:rsidR="00F631DE">
          <w:t xml:space="preserve"> if using dimensional data</w:t>
        </w:r>
      </w:ins>
      <w:ins w:id="131" w:author="Danny" w:date="2011-07-17T22:47:00Z">
        <w:r w:rsidR="00F631DE">
          <w:t xml:space="preserve">, </w:t>
        </w:r>
      </w:ins>
      <w:ins w:id="132" w:author="Danny" w:date="2011-07-17T22:48:00Z">
        <w:r w:rsidR="00F631DE">
          <w:t>otherwise</w:t>
        </w:r>
      </w:ins>
      <w:ins w:id="133" w:author="Danny" w:date="2011-07-17T22:44:00Z">
        <w:r w:rsidR="00F631DE">
          <w:t xml:space="preserve"> divide </w:t>
        </w:r>
        <w:r w:rsidR="00F631DE">
          <w:rPr>
            <w:rStyle w:val="Variable"/>
          </w:rPr>
          <w:t>WatDepth</w:t>
        </w:r>
        <w:r w:rsidR="00F631DE">
          <w:t xml:space="preserve"> by </w:t>
        </w:r>
      </w:ins>
      <w:ins w:id="134" w:author="Danny" w:date="2011-07-17T22:46:00Z">
        <w:r w:rsidR="00F631DE">
          <w:t xml:space="preserve">the </w:t>
        </w:r>
      </w:ins>
      <w:ins w:id="135" w:author="Danny" w:date="2011-07-17T22:44:00Z">
        <w:r w:rsidR="00F631DE">
          <w:t>rotor radius.</w:t>
        </w:r>
      </w:ins>
    </w:p>
    <w:p w:rsidR="009D3BE4" w:rsidRDefault="00B5029D" w:rsidP="001714DC">
      <w:pPr>
        <w:pStyle w:val="BodyTextIndent"/>
        <w:rPr>
          <w:ins w:id="136" w:author="Danny" w:date="2011-07-18T15:00:00Z"/>
        </w:rPr>
      </w:pPr>
      <w:proofErr w:type="spellStart"/>
      <w:ins w:id="137" w:author="Danny" w:date="2011-07-18T15:14:00Z">
        <w:r>
          <w:t>WT_Perf</w:t>
        </w:r>
        <w:proofErr w:type="spellEnd"/>
        <w:r>
          <w:t xml:space="preserve"> predict</w:t>
        </w:r>
      </w:ins>
      <w:ins w:id="138" w:author="Danny" w:date="2011-07-18T15:52:00Z">
        <w:r w:rsidR="009F69B4">
          <w:t>s</w:t>
        </w:r>
      </w:ins>
      <w:ins w:id="139" w:author="Danny" w:date="2011-07-18T15:14:00Z">
        <w:r>
          <w:t xml:space="preserve"> that cavitation will occur if the following inequality is true</w:t>
        </w:r>
      </w:ins>
      <w:ins w:id="140" w:author="Danny" w:date="2011-07-18T15:00:00Z">
        <w:r w:rsidR="009D3BE4">
          <w:t>:</w:t>
        </w:r>
      </w:ins>
    </w:p>
    <w:p w:rsidR="009D3BE4" w:rsidRPr="00B5029D" w:rsidRDefault="009D3BE4" w:rsidP="001714DC">
      <w:pPr>
        <w:pStyle w:val="BodyTextIndent"/>
        <w:rPr>
          <w:ins w:id="141" w:author="Danny" w:date="2011-07-18T15:02:00Z"/>
          <w:sz w:val="18"/>
          <w:szCs w:val="18"/>
          <w:rPrChange w:id="142" w:author="Danny" w:date="2011-07-18T15:07:00Z">
            <w:rPr>
              <w:ins w:id="143" w:author="Danny" w:date="2011-07-18T15:02:00Z"/>
            </w:rPr>
          </w:rPrChange>
        </w:rPr>
      </w:pPr>
      <m:oMathPara>
        <m:oMath>
          <w:ins w:id="144" w:author="Danny" w:date="2011-07-18T15:01:00Z">
            <m:r>
              <w:rPr>
                <w:rFonts w:ascii="Cambria Math" w:hAnsi="Cambria Math"/>
                <w:sz w:val="18"/>
                <w:szCs w:val="18"/>
                <w:rPrChange w:id="145" w:author="Danny" w:date="2011-07-18T15:07:00Z">
                  <w:rPr>
                    <w:rFonts w:ascii="Cambria Math" w:hAnsi="Cambria Math"/>
                  </w:rPr>
                </w:rPrChange>
              </w:rPr>
              <m:t>σ+</m:t>
            </m:r>
          </w:ins>
          <m:sSub>
            <m:sSubPr>
              <m:ctrlPr>
                <w:ins w:id="146" w:author="Danny" w:date="2011-07-18T15:01:00Z">
                  <w:rPr>
                    <w:rFonts w:ascii="Cambria Math" w:hAnsi="Cambria Math"/>
                    <w:i/>
                    <w:sz w:val="18"/>
                    <w:szCs w:val="18"/>
                    <w:rPrChange w:id="147" w:author="Danny" w:date="2011-07-18T15:07:00Z">
                      <w:rPr>
                        <w:rFonts w:ascii="Cambria Math" w:hAnsi="Cambria Math"/>
                        <w:i/>
                      </w:rPr>
                    </w:rPrChange>
                  </w:rPr>
                </w:ins>
              </m:ctrlPr>
            </m:sSubPr>
            <m:e>
              <w:ins w:id="148" w:author="Danny" w:date="2011-07-18T15:01:00Z">
                <m:r>
                  <w:rPr>
                    <w:rFonts w:ascii="Cambria Math" w:hAnsi="Cambria Math"/>
                    <w:sz w:val="18"/>
                    <w:szCs w:val="18"/>
                    <w:rPrChange w:id="149" w:author="Danny" w:date="2011-07-18T15:07:00Z">
                      <w:rPr>
                        <w:rFonts w:ascii="Cambria Math" w:hAnsi="Cambria Math"/>
                      </w:rPr>
                    </w:rPrChange>
                  </w:rPr>
                  <m:t>C</m:t>
                </m:r>
              </w:ins>
            </m:e>
            <m:sub>
              <w:ins w:id="150" w:author="Danny" w:date="2011-07-18T15:01:00Z">
                <m:r>
                  <w:rPr>
                    <w:rFonts w:ascii="Cambria Math" w:hAnsi="Cambria Math"/>
                    <w:sz w:val="18"/>
                    <w:szCs w:val="18"/>
                    <w:rPrChange w:id="151" w:author="Danny" w:date="2011-07-18T15:07:00Z">
                      <w:rPr>
                        <w:rFonts w:ascii="Cambria Math" w:hAnsi="Cambria Math"/>
                      </w:rPr>
                    </w:rPrChange>
                  </w:rPr>
                  <m:t>Pmin</m:t>
                </m:r>
              </w:ins>
            </m:sub>
          </m:sSub>
          <w:ins w:id="152" w:author="Danny" w:date="2011-07-18T15:01:00Z">
            <m:r>
              <w:rPr>
                <w:rFonts w:ascii="Cambria Math" w:hAnsi="Cambria Math"/>
                <w:sz w:val="18"/>
                <w:szCs w:val="18"/>
                <w:rPrChange w:id="153" w:author="Danny" w:date="2011-07-18T15:07:00Z">
                  <w:rPr>
                    <w:rFonts w:ascii="Cambria Math" w:hAnsi="Cambria Math"/>
                  </w:rPr>
                </w:rPrChange>
              </w:rPr>
              <m:t>&lt;0</m:t>
            </m:r>
          </w:ins>
        </m:oMath>
      </m:oMathPara>
    </w:p>
    <w:p w:rsidR="009D3BE4" w:rsidRDefault="009D3BE4" w:rsidP="001714DC">
      <w:pPr>
        <w:pStyle w:val="BodyTextIndent"/>
        <w:rPr>
          <w:ins w:id="154" w:author="Danny" w:date="2011-07-18T15:02:00Z"/>
        </w:rPr>
      </w:pPr>
      <w:ins w:id="155" w:author="Danny" w:date="2011-07-18T15:02:00Z">
        <w:r>
          <w:t xml:space="preserve">where </w:t>
        </w:r>
        <w:proofErr w:type="spellStart"/>
        <w:r>
          <w:t>C</w:t>
        </w:r>
        <w:r w:rsidRPr="00B5029D">
          <w:rPr>
            <w:vertAlign w:val="subscript"/>
            <w:rPrChange w:id="156" w:author="Danny" w:date="2011-07-18T15:07:00Z">
              <w:rPr/>
            </w:rPrChange>
          </w:rPr>
          <w:t>Pmin</w:t>
        </w:r>
        <w:proofErr w:type="spellEnd"/>
        <w:r>
          <w:t xml:space="preserve"> is the minimum pressure coefficient, and σ is the cavitation number defined as</w:t>
        </w:r>
      </w:ins>
    </w:p>
    <w:p w:rsidR="009D3BE4" w:rsidRDefault="009D3BE4" w:rsidP="001714DC">
      <w:pPr>
        <w:pStyle w:val="BodyTextIndent"/>
        <w:rPr>
          <w:ins w:id="157" w:author="Danny" w:date="2011-07-18T15:08:00Z"/>
          <w:sz w:val="18"/>
          <w:szCs w:val="18"/>
        </w:rPr>
      </w:pPr>
      <m:oMathPara>
        <m:oMath>
          <w:ins w:id="158" w:author="Danny" w:date="2011-07-18T15:03:00Z">
            <m:r>
              <w:rPr>
                <w:rFonts w:ascii="Cambria Math" w:hAnsi="Cambria Math"/>
                <w:sz w:val="18"/>
                <w:szCs w:val="18"/>
                <w:rPrChange w:id="159" w:author="Danny" w:date="2011-07-18T15:07:00Z">
                  <w:rPr>
                    <w:rFonts w:ascii="Cambria Math" w:hAnsi="Cambria Math"/>
                  </w:rPr>
                </w:rPrChange>
              </w:rPr>
              <m:t>σ=</m:t>
            </m:r>
          </w:ins>
          <m:f>
            <m:fPr>
              <m:ctrlPr>
                <w:ins w:id="160" w:author="Danny" w:date="2011-07-18T15:03:00Z">
                  <w:rPr>
                    <w:rFonts w:ascii="Cambria Math" w:hAnsi="Cambria Math"/>
                    <w:i/>
                    <w:sz w:val="18"/>
                    <w:szCs w:val="18"/>
                    <w:rPrChange w:id="161" w:author="Danny" w:date="2011-07-18T15:07:00Z">
                      <w:rPr>
                        <w:rFonts w:ascii="Cambria Math" w:hAnsi="Cambria Math"/>
                        <w:i/>
                      </w:rPr>
                    </w:rPrChange>
                  </w:rPr>
                </w:ins>
              </m:ctrlPr>
            </m:fPr>
            <m:num>
              <w:ins w:id="162" w:author="Danny" w:date="2011-07-18T15:03:00Z">
                <m:r>
                  <m:rPr>
                    <m:sty m:val="b"/>
                  </m:rPr>
                  <w:rPr>
                    <w:rStyle w:val="Variable"/>
                    <w:rFonts w:ascii="Cambria Math" w:hAnsi="Cambria Math"/>
                    <w:sz w:val="18"/>
                    <w:szCs w:val="18"/>
                    <w:rPrChange w:id="163" w:author="Danny" w:date="2011-07-18T15:07:00Z">
                      <w:rPr>
                        <w:rStyle w:val="Variable"/>
                        <w:rFonts w:ascii="Cambria Math" w:hAnsi="Cambria Math"/>
                      </w:rPr>
                    </w:rPrChange>
                  </w:rPr>
                  <m:t>PressAtm</m:t>
                </m:r>
                <m:r>
                  <m:rPr>
                    <m:sty m:val="b"/>
                  </m:rPr>
                  <w:rPr>
                    <w:rStyle w:val="Variable"/>
                    <w:rFonts w:ascii="Cambria Math"/>
                    <w:sz w:val="18"/>
                    <w:szCs w:val="18"/>
                    <w:rPrChange w:id="164" w:author="Danny" w:date="2011-07-18T15:07:00Z">
                      <w:rPr>
                        <w:rStyle w:val="Variable"/>
                        <w:rFonts w:ascii="Cambria Math"/>
                      </w:rPr>
                    </w:rPrChange>
                  </w:rPr>
                  <m:t>+</m:t>
                </m:r>
                <m:r>
                  <m:rPr>
                    <m:sty m:val="b"/>
                  </m:rPr>
                  <w:rPr>
                    <w:rStyle w:val="Variable"/>
                    <w:rFonts w:ascii="Cambria Math" w:hAnsi="Cambria Math"/>
                    <w:sz w:val="18"/>
                    <w:szCs w:val="18"/>
                    <w:rPrChange w:id="165" w:author="Danny" w:date="2011-07-18T15:07:00Z">
                      <w:rPr>
                        <w:rStyle w:val="Variable"/>
                        <w:rFonts w:ascii="Cambria Math" w:hAnsi="Cambria Math"/>
                      </w:rPr>
                    </w:rPrChange>
                  </w:rPr>
                  <m:t>Rho</m:t>
                </m:r>
                <m:r>
                  <m:rPr>
                    <m:sty m:val="b"/>
                  </m:rPr>
                  <w:rPr>
                    <w:rStyle w:val="Variable"/>
                    <w:rFonts w:ascii="Cambria Math" w:hAnsi="Cambria Math" w:cs="Cambria Math"/>
                    <w:sz w:val="18"/>
                    <w:szCs w:val="18"/>
                    <w:rPrChange w:id="166" w:author="Danny" w:date="2011-07-18T15:07:00Z">
                      <w:rPr>
                        <w:rStyle w:val="Variable"/>
                        <w:rFonts w:ascii="Cambria Math" w:hAnsi="Cambria Math" w:cs="Cambria Math"/>
                      </w:rPr>
                    </w:rPrChange>
                  </w:rPr>
                  <m:t>*</m:t>
                </m:r>
                <m:r>
                  <m:rPr>
                    <m:sty m:val="p"/>
                  </m:rPr>
                  <w:rPr>
                    <w:rStyle w:val="Variable"/>
                    <w:rFonts w:ascii="Cambria Math"/>
                    <w:sz w:val="18"/>
                    <w:szCs w:val="18"/>
                    <w:rPrChange w:id="167" w:author="Danny" w:date="2011-07-18T15:09:00Z">
                      <w:rPr>
                        <w:rStyle w:val="Variable"/>
                        <w:rFonts w:ascii="Cambria Math"/>
                        <w:sz w:val="18"/>
                        <w:szCs w:val="18"/>
                      </w:rPr>
                    </w:rPrChange>
                  </w:rPr>
                  <m:t>g</m:t>
                </m:r>
                <m:r>
                  <m:rPr>
                    <m:sty m:val="b"/>
                  </m:rPr>
                  <w:rPr>
                    <w:rStyle w:val="Variable"/>
                    <w:rFonts w:ascii="Cambria Math" w:hAnsi="Cambria Math" w:cs="Cambria Math"/>
                    <w:sz w:val="18"/>
                    <w:szCs w:val="18"/>
                    <w:rPrChange w:id="168" w:author="Danny" w:date="2011-07-18T15:07:00Z">
                      <w:rPr>
                        <w:rStyle w:val="Variable"/>
                        <w:rFonts w:ascii="Cambria Math" w:hAnsi="Cambria Math" w:cs="Cambria Math"/>
                      </w:rPr>
                    </w:rPrChange>
                  </w:rPr>
                  <m:t>*</m:t>
                </m:r>
              </w:ins>
              <w:ins w:id="169" w:author="Danny" w:date="2011-07-18T15:08:00Z">
                <m:r>
                  <m:rPr>
                    <m:sty m:val="p"/>
                  </m:rPr>
                  <w:rPr>
                    <w:rStyle w:val="Variable"/>
                    <w:rFonts w:ascii="Cambria Math" w:hAnsi="Cambria Math" w:cs="Cambria Math"/>
                    <w:sz w:val="18"/>
                    <w:szCs w:val="18"/>
                    <w:rPrChange w:id="170" w:author="Danny" w:date="2011-07-18T15:09:00Z">
                      <w:rPr>
                        <w:rStyle w:val="Variable"/>
                        <w:rFonts w:ascii="Cambria Math" w:hAnsi="Cambria Math" w:cs="Cambria Math"/>
                        <w:sz w:val="18"/>
                        <w:szCs w:val="18"/>
                      </w:rPr>
                    </w:rPrChange>
                  </w:rPr>
                  <m:t>d</m:t>
                </m:r>
              </w:ins>
              <w:ins w:id="171" w:author="Danny" w:date="2011-07-18T15:06:00Z">
                <m:r>
                  <m:rPr>
                    <m:sty m:val="b"/>
                  </m:rPr>
                  <w:rPr>
                    <w:rStyle w:val="Variable"/>
                    <w:rFonts w:ascii="Cambria Math" w:hAnsi="Cambria Math" w:cs="Cambria Math"/>
                    <w:sz w:val="18"/>
                    <w:szCs w:val="18"/>
                    <w:rPrChange w:id="172" w:author="Danny" w:date="2011-07-18T15:07:00Z">
                      <w:rPr>
                        <w:rStyle w:val="Variable"/>
                        <w:rFonts w:ascii="Cambria Math" w:hAnsi="Cambria Math" w:cs="Cambria Math"/>
                      </w:rPr>
                    </w:rPrChange>
                  </w:rPr>
                  <m:t>-</m:t>
                </m:r>
                <m:r>
                  <m:rPr>
                    <m:sty m:val="b"/>
                  </m:rPr>
                  <w:rPr>
                    <w:rStyle w:val="Variable"/>
                    <w:rFonts w:ascii="Cambria Math" w:hAnsi="Cambria Math"/>
                    <w:sz w:val="18"/>
                    <w:szCs w:val="18"/>
                    <w:rPrChange w:id="173" w:author="Danny" w:date="2011-07-18T15:07:00Z">
                      <w:rPr>
                        <w:rStyle w:val="Variable"/>
                        <w:rFonts w:ascii="Cambria Math" w:hAnsi="Cambria Math"/>
                      </w:rPr>
                    </w:rPrChange>
                  </w:rPr>
                  <m:t>CavSF</m:t>
                </m:r>
                <m:r>
                  <m:rPr>
                    <m:sty m:val="p"/>
                  </m:rPr>
                  <w:rPr>
                    <w:rFonts w:ascii="Cambria Math" w:hAnsi="Cambria Math" w:cs="Cambria Math"/>
                    <w:sz w:val="18"/>
                    <w:szCs w:val="18"/>
                    <w:rPrChange w:id="174" w:author="Danny" w:date="2011-07-18T15:07:00Z">
                      <w:rPr>
                        <w:rFonts w:ascii="Cambria Math" w:hAnsi="Cambria Math" w:cs="Cambria Math"/>
                      </w:rPr>
                    </w:rPrChange>
                  </w:rPr>
                  <m:t>*</m:t>
                </m:r>
              </w:ins>
              <w:ins w:id="175" w:author="Danny" w:date="2011-07-18T15:07:00Z">
                <m:r>
                  <m:rPr>
                    <m:sty m:val="b"/>
                  </m:rPr>
                  <w:rPr>
                    <w:rStyle w:val="Variable"/>
                    <w:rFonts w:ascii="Cambria Math" w:hAnsi="Cambria Math"/>
                    <w:sz w:val="18"/>
                    <w:szCs w:val="18"/>
                    <w:rPrChange w:id="176" w:author="Danny" w:date="2011-07-18T15:07:00Z">
                      <w:rPr>
                        <w:rStyle w:val="Variable"/>
                        <w:rFonts w:ascii="Cambria Math" w:hAnsi="Cambria Math"/>
                      </w:rPr>
                    </w:rPrChange>
                  </w:rPr>
                  <m:t>PressVapor</m:t>
                </m:r>
              </w:ins>
            </m:num>
            <m:den>
              <m:f>
                <m:fPr>
                  <m:type m:val="skw"/>
                  <m:ctrlPr>
                    <w:ins w:id="177" w:author="Danny" w:date="2011-07-18T15:06:00Z">
                      <w:rPr>
                        <w:rFonts w:ascii="Cambria Math" w:hAnsi="Cambria Math"/>
                        <w:i/>
                        <w:sz w:val="18"/>
                        <w:szCs w:val="18"/>
                        <w:rPrChange w:id="178" w:author="Danny" w:date="2011-07-18T15:09:00Z">
                          <w:rPr>
                            <w:rFonts w:ascii="Cambria Math" w:hAnsi="Cambria Math"/>
                            <w:i/>
                          </w:rPr>
                        </w:rPrChange>
                      </w:rPr>
                    </w:ins>
                  </m:ctrlPr>
                </m:fPr>
                <m:num>
                  <w:ins w:id="179" w:author="Danny" w:date="2011-07-18T15:06:00Z">
                    <m:r>
                      <w:rPr>
                        <w:rFonts w:ascii="Cambria Math" w:hAnsi="Cambria Math"/>
                        <w:sz w:val="18"/>
                        <w:szCs w:val="18"/>
                        <w:rPrChange w:id="180" w:author="Danny" w:date="2011-07-18T15:09:00Z">
                          <w:rPr>
                            <w:rFonts w:ascii="Cambria Math" w:hAnsi="Cambria Math"/>
                            <w:sz w:val="18"/>
                            <w:szCs w:val="18"/>
                          </w:rPr>
                        </w:rPrChange>
                      </w:rPr>
                      <m:t>1</m:t>
                    </m:r>
                  </w:ins>
                </m:num>
                <m:den>
                  <w:ins w:id="181" w:author="Danny" w:date="2011-07-18T15:06:00Z">
                    <m:r>
                      <w:rPr>
                        <w:rFonts w:ascii="Cambria Math" w:hAnsi="Cambria Math"/>
                        <w:sz w:val="18"/>
                        <w:szCs w:val="18"/>
                        <w:rPrChange w:id="182" w:author="Danny" w:date="2011-07-18T15:09:00Z">
                          <w:rPr>
                            <w:rFonts w:ascii="Cambria Math" w:hAnsi="Cambria Math"/>
                            <w:sz w:val="18"/>
                            <w:szCs w:val="18"/>
                          </w:rPr>
                        </w:rPrChange>
                      </w:rPr>
                      <m:t>2</m:t>
                    </m:r>
                  </w:ins>
                </m:den>
              </m:f>
              <w:ins w:id="183" w:author="Danny" w:date="2011-07-18T15:06:00Z">
                <m:r>
                  <m:rPr>
                    <m:sty m:val="b"/>
                  </m:rPr>
                  <w:rPr>
                    <w:rStyle w:val="Variable"/>
                    <w:rFonts w:ascii="Cambria Math" w:hAnsi="Cambria Math"/>
                    <w:sz w:val="18"/>
                    <w:szCs w:val="18"/>
                    <w:rPrChange w:id="184" w:author="Danny" w:date="2011-07-18T15:07:00Z">
                      <w:rPr>
                        <w:rStyle w:val="Variable"/>
                        <w:rFonts w:ascii="Cambria Math" w:hAnsi="Cambria Math"/>
                      </w:rPr>
                    </w:rPrChange>
                  </w:rPr>
                  <m:t>*</m:t>
                </m:r>
                <m:r>
                  <m:rPr>
                    <m:sty m:val="b"/>
                  </m:rPr>
                  <w:rPr>
                    <w:rStyle w:val="Variable"/>
                    <w:rFonts w:ascii="Cambria Math" w:hAnsi="Cambria Math"/>
                    <w:sz w:val="18"/>
                    <w:szCs w:val="18"/>
                    <w:rPrChange w:id="185" w:author="Danny" w:date="2011-07-18T15:07:00Z">
                      <w:rPr>
                        <w:rStyle w:val="Variable"/>
                        <w:rFonts w:ascii="Cambria Math" w:hAnsi="Cambria Math"/>
                      </w:rPr>
                    </w:rPrChange>
                  </w:rPr>
                  <m:t>Rho</m:t>
                </m:r>
                <m:r>
                  <m:rPr>
                    <m:sty m:val="b"/>
                  </m:rPr>
                  <w:rPr>
                    <w:rStyle w:val="Variable"/>
                    <w:rFonts w:ascii="Cambria Math" w:hAnsi="Cambria Math"/>
                    <w:sz w:val="18"/>
                    <w:szCs w:val="18"/>
                    <w:rPrChange w:id="186" w:author="Danny" w:date="2011-07-18T15:07:00Z">
                      <w:rPr>
                        <w:rStyle w:val="Variable"/>
                        <w:rFonts w:ascii="Cambria Math" w:hAnsi="Cambria Math"/>
                      </w:rPr>
                    </w:rPrChange>
                  </w:rPr>
                  <m:t>*</m:t>
                </m:r>
              </w:ins>
              <m:sSubSup>
                <m:sSubSupPr>
                  <m:ctrlPr>
                    <w:ins w:id="187" w:author="Danny" w:date="2011-07-18T15:06:00Z">
                      <w:rPr>
                        <w:rStyle w:val="Variable"/>
                        <w:rFonts w:ascii="Cambria Math" w:hAnsi="Cambria Math"/>
                        <w:b w:val="0"/>
                        <w:sz w:val="18"/>
                        <w:szCs w:val="18"/>
                        <w:rPrChange w:id="188" w:author="Danny" w:date="2011-07-18T15:09:00Z">
                          <w:rPr>
                            <w:rStyle w:val="Variable"/>
                            <w:rFonts w:ascii="Cambria Math" w:hAnsi="Cambria Math"/>
                          </w:rPr>
                        </w:rPrChange>
                      </w:rPr>
                    </w:ins>
                  </m:ctrlPr>
                </m:sSubSupPr>
                <m:e>
                  <w:ins w:id="189" w:author="Danny" w:date="2011-07-18T15:06:00Z">
                    <m:r>
                      <m:rPr>
                        <m:sty m:val="p"/>
                      </m:rPr>
                      <w:rPr>
                        <w:rStyle w:val="Variable"/>
                        <w:rFonts w:ascii="Cambria Math" w:hAnsi="Cambria Math"/>
                        <w:sz w:val="18"/>
                        <w:szCs w:val="18"/>
                        <w:rPrChange w:id="190" w:author="Danny" w:date="2011-07-18T15:09:00Z">
                          <w:rPr>
                            <w:rStyle w:val="Variable"/>
                            <w:rFonts w:ascii="Cambria Math" w:hAnsi="Cambria Math"/>
                            <w:sz w:val="18"/>
                            <w:szCs w:val="18"/>
                          </w:rPr>
                        </w:rPrChange>
                      </w:rPr>
                      <m:t>V</m:t>
                    </m:r>
                  </w:ins>
                </m:e>
                <m:sub>
                  <w:ins w:id="191" w:author="Danny" w:date="2011-07-18T15:06:00Z">
                    <m:r>
                      <m:rPr>
                        <m:sty m:val="p"/>
                      </m:rPr>
                      <w:rPr>
                        <w:rStyle w:val="Variable"/>
                        <w:rFonts w:ascii="Cambria Math" w:hAnsi="Cambria Math"/>
                        <w:sz w:val="18"/>
                        <w:szCs w:val="18"/>
                        <w:rPrChange w:id="192" w:author="Danny" w:date="2011-07-18T15:09:00Z">
                          <w:rPr>
                            <w:rStyle w:val="Variable"/>
                            <w:rFonts w:ascii="Cambria Math" w:hAnsi="Cambria Math"/>
                            <w:sz w:val="18"/>
                            <w:szCs w:val="18"/>
                          </w:rPr>
                        </w:rPrChange>
                      </w:rPr>
                      <m:t>loc</m:t>
                    </m:r>
                  </w:ins>
                </m:sub>
                <m:sup>
                  <w:ins w:id="193" w:author="Danny" w:date="2011-07-18T15:06:00Z">
                    <m:r>
                      <m:rPr>
                        <m:sty m:val="p"/>
                      </m:rPr>
                      <w:rPr>
                        <w:rStyle w:val="Variable"/>
                        <w:rFonts w:ascii="Cambria Math" w:hAnsi="Cambria Math"/>
                        <w:sz w:val="18"/>
                        <w:szCs w:val="18"/>
                        <w:rPrChange w:id="194" w:author="Danny" w:date="2011-07-18T15:09:00Z">
                          <w:rPr>
                            <w:rStyle w:val="Variable"/>
                            <w:rFonts w:ascii="Cambria Math" w:hAnsi="Cambria Math"/>
                            <w:sz w:val="18"/>
                            <w:szCs w:val="18"/>
                          </w:rPr>
                        </w:rPrChange>
                      </w:rPr>
                      <m:t>2</m:t>
                    </m:r>
                  </w:ins>
                </m:sup>
              </m:sSubSup>
            </m:den>
          </m:f>
        </m:oMath>
      </m:oMathPara>
    </w:p>
    <w:p w:rsidR="00B5029D" w:rsidRPr="00B5029D" w:rsidRDefault="00B5029D" w:rsidP="001714DC">
      <w:pPr>
        <w:pStyle w:val="BodyTextIndent"/>
        <w:rPr>
          <w:sz w:val="18"/>
          <w:szCs w:val="18"/>
          <w:rPrChange w:id="195" w:author="Danny" w:date="2011-07-18T15:09:00Z">
            <w:rPr/>
          </w:rPrChange>
        </w:rPr>
      </w:pPr>
      <w:ins w:id="196" w:author="Danny" w:date="2011-07-18T15:08:00Z">
        <w:r>
          <w:rPr>
            <w:sz w:val="18"/>
            <w:szCs w:val="18"/>
          </w:rPr>
          <w:t xml:space="preserve">and g is the gravitational </w:t>
        </w:r>
        <w:proofErr w:type="spellStart"/>
        <w:r>
          <w:rPr>
            <w:sz w:val="18"/>
            <w:szCs w:val="18"/>
          </w:rPr>
          <w:t>accelleration</w:t>
        </w:r>
        <w:proofErr w:type="spellEnd"/>
        <w:r>
          <w:rPr>
            <w:sz w:val="18"/>
            <w:szCs w:val="18"/>
          </w:rPr>
          <w:t>, d is the depth</w:t>
        </w:r>
      </w:ins>
      <w:ins w:id="197" w:author="Danny" w:date="2011-07-18T15:52:00Z">
        <w:r w:rsidR="009F69B4">
          <w:rPr>
            <w:sz w:val="18"/>
            <w:szCs w:val="18"/>
          </w:rPr>
          <w:t xml:space="preserve"> </w:t>
        </w:r>
        <w:r w:rsidR="009F69B4">
          <w:rPr>
            <w:sz w:val="18"/>
            <w:szCs w:val="18"/>
          </w:rPr>
          <w:t>from the free surface</w:t>
        </w:r>
      </w:ins>
      <w:ins w:id="198" w:author="Danny" w:date="2011-07-18T15:08:00Z">
        <w:r>
          <w:rPr>
            <w:sz w:val="18"/>
            <w:szCs w:val="18"/>
          </w:rPr>
          <w:t xml:space="preserve"> of the blade segment being analyzed, and </w:t>
        </w:r>
      </w:ins>
      <m:oMath>
        <m:sSubSup>
          <m:sSubSupPr>
            <m:ctrlPr>
              <w:ins w:id="199" w:author="Danny" w:date="2011-07-18T15:09:00Z">
                <w:rPr>
                  <w:rStyle w:val="Variable"/>
                  <w:rFonts w:ascii="Cambria Math" w:hAnsi="Cambria Math"/>
                  <w:b w:val="0"/>
                  <w:sz w:val="18"/>
                  <w:szCs w:val="18"/>
                </w:rPr>
              </w:ins>
            </m:ctrlPr>
          </m:sSubSupPr>
          <m:e>
            <w:ins w:id="200" w:author="Danny" w:date="2011-07-18T15:09:00Z">
              <m:r>
                <m:rPr>
                  <m:sty m:val="p"/>
                </m:rPr>
                <w:rPr>
                  <w:rStyle w:val="Variable"/>
                  <w:rFonts w:ascii="Cambria Math" w:hAnsi="Cambria Math"/>
                  <w:sz w:val="18"/>
                  <w:szCs w:val="18"/>
                </w:rPr>
                <m:t>V</m:t>
              </m:r>
            </w:ins>
          </m:e>
          <m:sub>
            <w:ins w:id="201" w:author="Danny" w:date="2011-07-18T15:09:00Z">
              <m:r>
                <m:rPr>
                  <m:sty m:val="p"/>
                </m:rPr>
                <w:rPr>
                  <w:rStyle w:val="Variable"/>
                  <w:rFonts w:ascii="Cambria Math" w:hAnsi="Cambria Math"/>
                  <w:sz w:val="18"/>
                  <w:szCs w:val="18"/>
                </w:rPr>
                <m:t>loc</m:t>
              </m:r>
            </w:ins>
          </m:sub>
          <m:sup>
            <w:ins w:id="202" w:author="Danny" w:date="2011-07-18T15:09:00Z">
              <m:r>
                <m:rPr>
                  <m:sty m:val="p"/>
                </m:rPr>
                <w:rPr>
                  <w:rStyle w:val="Variable"/>
                  <w:rFonts w:ascii="Cambria Math" w:hAnsi="Cambria Math"/>
                  <w:sz w:val="18"/>
                  <w:szCs w:val="18"/>
                </w:rPr>
                <m:t>2</m:t>
              </m:r>
            </w:ins>
          </m:sup>
        </m:sSubSup>
      </m:oMath>
      <w:ins w:id="203" w:author="Danny" w:date="2011-07-18T15:09:00Z">
        <w:r>
          <w:rPr>
            <w:rStyle w:val="Variable"/>
            <w:rFonts w:ascii="Times New Roman" w:hAnsi="Times New Roman"/>
            <w:noProof w:val="0"/>
            <w:sz w:val="18"/>
            <w:szCs w:val="18"/>
          </w:rPr>
          <w:t xml:space="preserve"> </w:t>
        </w:r>
        <w:r>
          <w:rPr>
            <w:rStyle w:val="Variable"/>
            <w:rFonts w:ascii="Times New Roman" w:hAnsi="Times New Roman"/>
            <w:b w:val="0"/>
            <w:noProof w:val="0"/>
            <w:sz w:val="18"/>
            <w:szCs w:val="18"/>
          </w:rPr>
          <w:t>is the</w:t>
        </w:r>
      </w:ins>
      <w:ins w:id="204" w:author="Danny" w:date="2011-07-18T15:11:00Z">
        <w:r>
          <w:rPr>
            <w:rStyle w:val="Variable"/>
            <w:rFonts w:ascii="Times New Roman" w:hAnsi="Times New Roman"/>
            <w:b w:val="0"/>
            <w:noProof w:val="0"/>
            <w:sz w:val="18"/>
            <w:szCs w:val="18"/>
          </w:rPr>
          <w:t xml:space="preserve"> total induced velocity at th</w:t>
        </w:r>
      </w:ins>
      <w:ins w:id="205" w:author="Danny" w:date="2011-07-18T15:12:00Z">
        <w:r>
          <w:rPr>
            <w:rStyle w:val="Variable"/>
            <w:rFonts w:ascii="Times New Roman" w:hAnsi="Times New Roman"/>
            <w:b w:val="0"/>
            <w:noProof w:val="0"/>
            <w:sz w:val="18"/>
            <w:szCs w:val="18"/>
          </w:rPr>
          <w:t>at</w:t>
        </w:r>
      </w:ins>
      <w:ins w:id="206" w:author="Danny" w:date="2011-07-18T15:11:00Z">
        <w:r>
          <w:rPr>
            <w:rStyle w:val="Variable"/>
            <w:rFonts w:ascii="Times New Roman" w:hAnsi="Times New Roman"/>
            <w:b w:val="0"/>
            <w:noProof w:val="0"/>
            <w:sz w:val="18"/>
            <w:szCs w:val="18"/>
          </w:rPr>
          <w:t xml:space="preserve"> blade element</w:t>
        </w:r>
      </w:ins>
      <w:ins w:id="207" w:author="Danny" w:date="2011-07-18T15:12:00Z">
        <w:r>
          <w:rPr>
            <w:rStyle w:val="Variable"/>
            <w:rFonts w:ascii="Times New Roman" w:hAnsi="Times New Roman"/>
            <w:b w:val="0"/>
            <w:noProof w:val="0"/>
            <w:sz w:val="18"/>
            <w:szCs w:val="18"/>
          </w:rPr>
          <w:t>.</w:t>
        </w:r>
      </w:ins>
    </w:p>
    <w:p w:rsidR="002608DF" w:rsidRDefault="002608DF">
      <w:pPr>
        <w:pStyle w:val="Head2"/>
        <w:outlineLvl w:val="0"/>
      </w:pPr>
      <w:r>
        <w:t>Turbine Data</w:t>
      </w:r>
    </w:p>
    <w:p w:rsidR="002608DF" w:rsidRDefault="001714DC">
      <w:pPr>
        <w:pStyle w:val="BodyTextIndent"/>
      </w:pPr>
      <w:r w:rsidRPr="001714DC">
        <w:rPr>
          <w:rStyle w:val="Variable"/>
        </w:rPr>
        <w:t>NumBlade</w:t>
      </w:r>
      <w:r w:rsidR="002608DF">
        <w:t xml:space="preserve"> is the number of blades on the turbine.  It must be an integer greater than zero.</w:t>
      </w:r>
    </w:p>
    <w:p w:rsidR="002608DF" w:rsidRDefault="001714DC">
      <w:pPr>
        <w:pStyle w:val="BodyTextIndent"/>
      </w:pPr>
      <w:r>
        <w:rPr>
          <w:rStyle w:val="Variable"/>
        </w:rPr>
        <w:t>RotorRad</w:t>
      </w:r>
      <w:r w:rsidR="002608DF">
        <w:rPr>
          <w:noProof/>
        </w:rPr>
        <w:t xml:space="preserve"> </w:t>
      </w:r>
      <w:r w:rsidR="002608DF">
        <w:t xml:space="preserve">is the rotor radius.  It is the distance along the </w:t>
      </w:r>
      <w:proofErr w:type="spellStart"/>
      <w:r w:rsidR="002608DF">
        <w:t>preconed</w:t>
      </w:r>
      <w:proofErr w:type="spellEnd"/>
      <w:r w:rsidR="002608DF">
        <w:t xml:space="preserve"> blade, </w:t>
      </w:r>
      <w:r w:rsidR="00382839">
        <w:t>and</w:t>
      </w:r>
      <w:r w:rsidR="002608DF">
        <w:t xml:space="preserve"> is </w:t>
      </w:r>
      <w:r w:rsidR="00382839">
        <w:t xml:space="preserve">therefore </w:t>
      </w:r>
      <w:r w:rsidR="002608DF">
        <w:t>a number larger than the swept radius if the precone is not zero.</w:t>
      </w:r>
    </w:p>
    <w:p w:rsidR="001714DC" w:rsidRDefault="001714DC" w:rsidP="001714DC">
      <w:pPr>
        <w:pStyle w:val="BodyTextIndent"/>
      </w:pPr>
      <w:r w:rsidRPr="001714DC">
        <w:rPr>
          <w:rStyle w:val="Variable"/>
        </w:rPr>
        <w:lastRenderedPageBreak/>
        <w:t>HubRad</w:t>
      </w:r>
      <w:r w:rsidR="00382839" w:rsidRPr="00382839">
        <w:t xml:space="preserve"> </w:t>
      </w:r>
      <w:r w:rsidR="00382839">
        <w:t>is the hub radius e</w:t>
      </w:r>
      <w:r>
        <w:t>nter</w:t>
      </w:r>
      <w:r w:rsidR="00382839">
        <w:t>ed</w:t>
      </w:r>
      <w:r>
        <w:t xml:space="preserve"> in either meters or feet if using dimensional data.  Otherwise, divide the hub radius by the rotor radius.</w:t>
      </w:r>
    </w:p>
    <w:p w:rsidR="000C6F92" w:rsidRDefault="000C6F92" w:rsidP="000C6F92">
      <w:pPr>
        <w:pStyle w:val="BodyTextIndent"/>
      </w:pPr>
      <w:r>
        <w:t xml:space="preserve">The </w:t>
      </w:r>
      <w:r>
        <w:rPr>
          <w:rStyle w:val="Variable"/>
        </w:rPr>
        <w:t>P</w:t>
      </w:r>
      <w:r w:rsidRPr="001714DC">
        <w:rPr>
          <w:rStyle w:val="Variable"/>
        </w:rPr>
        <w:t>re</w:t>
      </w:r>
      <w:r>
        <w:rPr>
          <w:rStyle w:val="Variable"/>
        </w:rPr>
        <w:t>C</w:t>
      </w:r>
      <w:r w:rsidRPr="001714DC">
        <w:rPr>
          <w:rStyle w:val="Variable"/>
        </w:rPr>
        <w:t>one</w:t>
      </w:r>
      <w:r>
        <w:t xml:space="preserve"> in degrees </w:t>
      </w:r>
      <w:r w:rsidR="00382839">
        <w:t>should be a</w:t>
      </w:r>
      <w:r>
        <w:t xml:space="preserve"> posi</w:t>
      </w:r>
      <w:r>
        <w:softHyphen/>
        <w:t>tive</w:t>
      </w:r>
      <w:r w:rsidR="00382839">
        <w:t xml:space="preserve"> value re</w:t>
      </w:r>
      <w:r>
        <w:t>gardless of whether the turbine is downwind or upwind.</w:t>
      </w:r>
    </w:p>
    <w:p w:rsidR="000C6F92" w:rsidRDefault="00382839" w:rsidP="000C6F92">
      <w:pPr>
        <w:pStyle w:val="BodyTextIndent"/>
      </w:pPr>
      <w:r>
        <w:t>T</w:t>
      </w:r>
      <w:r w:rsidR="000C6F92">
        <w:t xml:space="preserve">he shaft </w:t>
      </w:r>
      <w:r w:rsidR="000C6F92">
        <w:rPr>
          <w:rStyle w:val="Variable"/>
        </w:rPr>
        <w:t xml:space="preserve">Tilt </w:t>
      </w:r>
      <w:r w:rsidR="000C6F92" w:rsidRPr="000C6F92">
        <w:t>and</w:t>
      </w:r>
      <w:r w:rsidR="000C6F92">
        <w:rPr>
          <w:rStyle w:val="Variable"/>
        </w:rPr>
        <w:t xml:space="preserve"> </w:t>
      </w:r>
      <w:r w:rsidR="000C6F92">
        <w:t>n</w:t>
      </w:r>
      <w:r w:rsidR="000C6F92" w:rsidRPr="000C6F92">
        <w:t>acelle</w:t>
      </w:r>
      <w:r w:rsidR="000C6F92">
        <w:rPr>
          <w:rStyle w:val="Variable"/>
        </w:rPr>
        <w:t xml:space="preserve"> Yaw</w:t>
      </w:r>
      <w:r w:rsidR="000C6F92">
        <w:t xml:space="preserve"> in </w:t>
      </w:r>
      <w:r w:rsidR="00C67468">
        <w:t xml:space="preserve">should be specified in </w:t>
      </w:r>
      <w:r w:rsidR="000C6F92">
        <w:t>degrees.</w:t>
      </w:r>
    </w:p>
    <w:p w:rsidR="000C6F92" w:rsidRDefault="00C67468" w:rsidP="000C6F92">
      <w:pPr>
        <w:pStyle w:val="BodyTextIndent"/>
      </w:pPr>
      <w:r>
        <w:rPr>
          <w:rStyle w:val="Variable"/>
        </w:rPr>
        <w:t>HubHt</w:t>
      </w:r>
      <w:r>
        <w:t xml:space="preserve"> is the</w:t>
      </w:r>
      <w:r w:rsidR="000C6F92">
        <w:t xml:space="preserve"> </w:t>
      </w:r>
      <w:r>
        <w:t>hub height entered in either meters or feet if using dimensional data.  Otherwise, divide the hub height by the rotor radius.</w:t>
      </w:r>
      <w:r w:rsidR="000C6F92">
        <w:t>.</w:t>
      </w:r>
    </w:p>
    <w:p w:rsidR="000C6F92" w:rsidRDefault="000C6F92" w:rsidP="000C6F92">
      <w:pPr>
        <w:pStyle w:val="BodyTextIndent"/>
      </w:pPr>
      <w:bookmarkStart w:id="208" w:name="OLE_LINK1"/>
      <w:bookmarkStart w:id="209" w:name="OLE_LINK2"/>
      <w:r>
        <w:rPr>
          <w:rStyle w:val="Variable"/>
        </w:rPr>
        <w:t>NumSeg</w:t>
      </w:r>
      <w:r>
        <w:rPr>
          <w:rFonts w:ascii="Letter Gothic" w:hAnsi="Letter Gothic"/>
        </w:rPr>
        <w:t xml:space="preserve"> </w:t>
      </w:r>
      <w:bookmarkEnd w:id="208"/>
      <w:bookmarkEnd w:id="209"/>
      <w:r>
        <w:t xml:space="preserve">tells WT_Perf how many </w:t>
      </w:r>
      <w:r w:rsidR="00C67468">
        <w:t>analysis</w:t>
      </w:r>
      <w:r>
        <w:t xml:space="preserve"> points </w:t>
      </w:r>
      <w:r w:rsidR="00C67468">
        <w:t xml:space="preserve">there will be </w:t>
      </w:r>
      <w:r>
        <w:t>along the blade.  The input data should be for the centers of the segments.</w:t>
      </w:r>
    </w:p>
    <w:p w:rsidR="002608DF" w:rsidRDefault="002608DF">
      <w:pPr>
        <w:pStyle w:val="BodyTextIndent"/>
      </w:pPr>
      <w:r>
        <w:t>The next part of this section contains</w:t>
      </w:r>
      <w:r w:rsidR="000C6F92">
        <w:t xml:space="preserve"> a header fol</w:t>
      </w:r>
      <w:r w:rsidR="00370603">
        <w:softHyphen/>
      </w:r>
      <w:r w:rsidR="000C6F92">
        <w:t>lowed by</w:t>
      </w:r>
      <w:r>
        <w:t xml:space="preserve"> </w:t>
      </w:r>
      <w:r w:rsidR="000C6F92">
        <w:rPr>
          <w:rStyle w:val="Variable"/>
        </w:rPr>
        <w:t>NumSeg</w:t>
      </w:r>
      <w:r w:rsidR="000C6F92">
        <w:rPr>
          <w:rFonts w:ascii="Letter Gothic" w:hAnsi="Letter Gothic"/>
        </w:rPr>
        <w:t xml:space="preserve"> </w:t>
      </w:r>
      <w:r>
        <w:t xml:space="preserve">lines defining the </w:t>
      </w:r>
      <w:r w:rsidR="00804EBF">
        <w:t xml:space="preserve">distributions of </w:t>
      </w:r>
      <w:r w:rsidR="00C67468" w:rsidRPr="000C6F92">
        <w:rPr>
          <w:rStyle w:val="Variable"/>
        </w:rPr>
        <w:t>RElm</w:t>
      </w:r>
      <w:r w:rsidR="00C67468">
        <w:rPr>
          <w:rStyle w:val="Variable"/>
        </w:rPr>
        <w:t xml:space="preserve"> (</w:t>
      </w:r>
      <w:r w:rsidR="00804EBF">
        <w:t xml:space="preserve">the </w:t>
      </w:r>
      <w:r w:rsidR="00043EE6">
        <w:t>distance along the blade</w:t>
      </w:r>
      <w:r w:rsidR="000C6F92">
        <w:t xml:space="preserve"> of the center of the seg</w:t>
      </w:r>
      <w:r w:rsidR="007A5C5F">
        <w:softHyphen/>
      </w:r>
      <w:r w:rsidR="000C6F92">
        <w:t xml:space="preserve">ment </w:t>
      </w:r>
      <w:r w:rsidR="00043EE6">
        <w:t>from the center of rotation</w:t>
      </w:r>
      <w:r w:rsidR="000C6F92">
        <w:t xml:space="preserve">), </w:t>
      </w:r>
      <w:r w:rsidR="000C6F92" w:rsidRPr="000C6F92">
        <w:rPr>
          <w:rStyle w:val="Variable"/>
        </w:rPr>
        <w:t>Twist</w:t>
      </w:r>
      <w:r w:rsidR="000C6F92">
        <w:t xml:space="preserve">, </w:t>
      </w:r>
      <w:r w:rsidR="000C6F92" w:rsidRPr="000C6F92">
        <w:rPr>
          <w:rStyle w:val="Variable"/>
        </w:rPr>
        <w:t>C</w:t>
      </w:r>
      <w:r w:rsidRPr="000C6F92">
        <w:rPr>
          <w:rStyle w:val="Variable"/>
        </w:rPr>
        <w:t>hord</w:t>
      </w:r>
      <w:r>
        <w:t xml:space="preserve">, </w:t>
      </w:r>
      <w:r w:rsidR="000C6F92">
        <w:t>airfoil file number (</w:t>
      </w:r>
      <w:r w:rsidR="000C6F92" w:rsidRPr="000C6F92">
        <w:rPr>
          <w:rStyle w:val="Variable"/>
        </w:rPr>
        <w:t>AFfile</w:t>
      </w:r>
      <w:r w:rsidR="000C6F92">
        <w:t>), and a flag (</w:t>
      </w:r>
      <w:r w:rsidR="000C6F92" w:rsidRPr="000C6F92">
        <w:rPr>
          <w:rStyle w:val="Variable"/>
        </w:rPr>
        <w:t>PrntElem</w:t>
      </w:r>
      <w:r w:rsidR="000C6F92">
        <w:t xml:space="preserve">) to tell </w:t>
      </w:r>
      <w:proofErr w:type="spellStart"/>
      <w:r w:rsidR="000C6F92">
        <w:t>WT_Perf</w:t>
      </w:r>
      <w:proofErr w:type="spellEnd"/>
      <w:r w:rsidR="000C6F92">
        <w:t xml:space="preserve"> to </w:t>
      </w:r>
      <w:del w:id="210" w:author="Danny" w:date="2011-07-17T22:49:00Z">
        <w:r w:rsidR="000C6F92" w:rsidDel="00F631DE">
          <w:delText>generate element data for that segment</w:delText>
        </w:r>
      </w:del>
      <w:ins w:id="211" w:author="Danny" w:date="2011-07-17T22:49:00Z">
        <w:r w:rsidR="00F631DE">
          <w:t>print output data for that blade element in the .bed file</w:t>
        </w:r>
      </w:ins>
      <w:r>
        <w:t xml:space="preserve">.  If you are entering data in </w:t>
      </w:r>
      <w:proofErr w:type="spellStart"/>
      <w:r w:rsidR="001B7413">
        <w:t>nondimen</w:t>
      </w:r>
      <w:r w:rsidR="007A5C5F">
        <w:softHyphen/>
      </w:r>
      <w:r w:rsidR="001B7413">
        <w:t>sional</w:t>
      </w:r>
      <w:proofErr w:type="spellEnd"/>
      <w:r>
        <w:t xml:space="preserve"> form, </w:t>
      </w:r>
      <w:r w:rsidR="000C6F92" w:rsidRPr="000C6F92">
        <w:rPr>
          <w:rStyle w:val="Variable"/>
        </w:rPr>
        <w:t>RElm</w:t>
      </w:r>
      <w:r w:rsidR="000C6F92">
        <w:t xml:space="preserve"> and </w:t>
      </w:r>
      <w:r w:rsidR="000C6F92" w:rsidRPr="000C6F92">
        <w:rPr>
          <w:rStyle w:val="Variable"/>
        </w:rPr>
        <w:t>Chord</w:t>
      </w:r>
      <w:r w:rsidR="000C6F92">
        <w:t xml:space="preserve"> must be normalized by </w:t>
      </w:r>
      <w:r w:rsidR="000C6F92" w:rsidRPr="000C6F92">
        <w:rPr>
          <w:rStyle w:val="Variable"/>
        </w:rPr>
        <w:t>RotorRad</w:t>
      </w:r>
      <w:r w:rsidR="000C6F92">
        <w:t xml:space="preserve">.  </w:t>
      </w:r>
      <w:r>
        <w:t xml:space="preserve">Enter </w:t>
      </w:r>
      <w:r w:rsidR="00804EBF" w:rsidRPr="00804EBF">
        <w:rPr>
          <w:rStyle w:val="Variable"/>
        </w:rPr>
        <w:t>T</w:t>
      </w:r>
      <w:r w:rsidRPr="00804EBF">
        <w:rPr>
          <w:rStyle w:val="Variable"/>
        </w:rPr>
        <w:t>wist</w:t>
      </w:r>
      <w:r>
        <w:t xml:space="preserve"> in degrees.</w:t>
      </w:r>
    </w:p>
    <w:p w:rsidR="002608DF" w:rsidRDefault="002608DF">
      <w:pPr>
        <w:pStyle w:val="Head2"/>
        <w:outlineLvl w:val="0"/>
      </w:pPr>
      <w:r>
        <w:t>Aerodynamic Data</w:t>
      </w:r>
    </w:p>
    <w:p w:rsidR="002608DF" w:rsidRDefault="002608DF">
      <w:pPr>
        <w:pStyle w:val="BodyTextIndent"/>
      </w:pPr>
      <w:r>
        <w:t xml:space="preserve">The </w:t>
      </w:r>
      <w:del w:id="212" w:author="Danny" w:date="2011-07-17T22:50:00Z">
        <w:r w:rsidDel="00F631DE">
          <w:delText xml:space="preserve">air </w:delText>
        </w:r>
      </w:del>
      <w:ins w:id="213" w:author="Danny" w:date="2011-07-17T22:50:00Z">
        <w:r w:rsidR="00F631DE">
          <w:t xml:space="preserve">working fluid </w:t>
        </w:r>
      </w:ins>
      <w:r>
        <w:t>density</w:t>
      </w:r>
      <w:r w:rsidR="00804EBF">
        <w:t xml:space="preserve"> (</w:t>
      </w:r>
      <w:smartTag w:uri="urn:schemas-microsoft-com:office:smarttags" w:element="place">
        <w:smartTag w:uri="urn:schemas-microsoft-com:office:smarttags" w:element="City">
          <w:r w:rsidR="00804EBF" w:rsidRPr="00804EBF">
            <w:rPr>
              <w:rStyle w:val="Variable"/>
            </w:rPr>
            <w:t>Rho</w:t>
          </w:r>
        </w:smartTag>
      </w:smartTag>
      <w:r w:rsidR="00804EBF">
        <w:t>)</w:t>
      </w:r>
      <w:r>
        <w:t xml:space="preserve"> is always entered as a dimen</w:t>
      </w:r>
      <w:r w:rsidR="00370603">
        <w:softHyphen/>
      </w:r>
      <w:r>
        <w:t>sional number.  Use either kg/m</w:t>
      </w:r>
      <w:r>
        <w:rPr>
          <w:vertAlign w:val="superscript"/>
        </w:rPr>
        <w:t>3</w:t>
      </w:r>
      <w:r>
        <w:t xml:space="preserve"> or slugs/ft</w:t>
      </w:r>
      <w:r>
        <w:rPr>
          <w:vertAlign w:val="superscript"/>
        </w:rPr>
        <w:t>3</w:t>
      </w:r>
      <w:r>
        <w:t xml:space="preserve">.  For </w:t>
      </w:r>
      <w:del w:id="214" w:author="Danny" w:date="2011-07-17T23:15:00Z">
        <w:r w:rsidR="00C67468" w:rsidDel="00EB79F1">
          <w:delText>s</w:delText>
        </w:r>
      </w:del>
      <w:ins w:id="215" w:author="Danny" w:date="2011-07-17T23:15:00Z">
        <w:r w:rsidR="00EB79F1">
          <w:t>S</w:t>
        </w:r>
      </w:ins>
      <w:r>
        <w:t>tan</w:t>
      </w:r>
      <w:r w:rsidR="008E52CA">
        <w:softHyphen/>
      </w:r>
      <w:r>
        <w:t xml:space="preserve">dard </w:t>
      </w:r>
      <w:del w:id="216" w:author="Danny" w:date="2011-07-17T23:15:00Z">
        <w:r w:rsidR="00C67468" w:rsidDel="00EB79F1">
          <w:delText>t</w:delText>
        </w:r>
      </w:del>
      <w:ins w:id="217" w:author="Danny" w:date="2011-07-17T23:15:00Z">
        <w:r w:rsidR="00EB79F1">
          <w:t>T</w:t>
        </w:r>
      </w:ins>
      <w:r>
        <w:t xml:space="preserve">emperature and </w:t>
      </w:r>
      <w:del w:id="218" w:author="Danny" w:date="2011-07-17T23:15:00Z">
        <w:r w:rsidR="00C67468" w:rsidDel="00EB79F1">
          <w:delText>p</w:delText>
        </w:r>
      </w:del>
      <w:ins w:id="219" w:author="Danny" w:date="2011-07-17T23:15:00Z">
        <w:r w:rsidR="00EB79F1">
          <w:t>P</w:t>
        </w:r>
      </w:ins>
      <w:r>
        <w:t xml:space="preserve">ressure at sea level, use </w:t>
      </w:r>
      <w:r w:rsidR="00804EBF">
        <w:t>1.225</w:t>
      </w:r>
      <w:r>
        <w:t xml:space="preserve"> kg/m</w:t>
      </w:r>
      <w:r>
        <w:rPr>
          <w:vertAlign w:val="superscript"/>
        </w:rPr>
        <w:t>3</w:t>
      </w:r>
      <w:r>
        <w:t xml:space="preserve"> or 0.00238 slugs/ft</w:t>
      </w:r>
      <w:r>
        <w:rPr>
          <w:vertAlign w:val="superscript"/>
        </w:rPr>
        <w:t>3</w:t>
      </w:r>
      <w:ins w:id="220" w:author="Danny" w:date="2011-07-18T13:35:00Z">
        <w:r w:rsidR="00E74E37">
          <w:rPr>
            <w:vertAlign w:val="superscript"/>
          </w:rPr>
          <w:t xml:space="preserve"> </w:t>
        </w:r>
        <w:r w:rsidR="00E74E37">
          <w:t>for air</w:t>
        </w:r>
      </w:ins>
      <w:r>
        <w:t>.</w:t>
      </w:r>
      <w:ins w:id="221" w:author="Danny" w:date="2011-07-17T22:50:00Z">
        <w:r w:rsidR="00F631DE">
          <w:t xml:space="preserve">  For </w:t>
        </w:r>
      </w:ins>
      <w:ins w:id="222" w:author="Danny" w:date="2011-07-17T22:57:00Z">
        <w:r w:rsidR="00395724">
          <w:t>seawater</w:t>
        </w:r>
      </w:ins>
      <w:ins w:id="223" w:author="Danny" w:date="2011-07-17T22:50:00Z">
        <w:r w:rsidR="00F631DE">
          <w:t xml:space="preserve"> use 1024 kg/m</w:t>
        </w:r>
        <w:r w:rsidR="00F631DE" w:rsidRPr="00F631DE">
          <w:rPr>
            <w:vertAlign w:val="superscript"/>
            <w:rPrChange w:id="224" w:author="Danny" w:date="2011-07-17T22:54:00Z">
              <w:rPr/>
            </w:rPrChange>
          </w:rPr>
          <w:t>3</w:t>
        </w:r>
        <w:r w:rsidR="00F631DE">
          <w:t xml:space="preserve"> or </w:t>
        </w:r>
      </w:ins>
      <w:ins w:id="225" w:author="Danny" w:date="2011-07-17T22:53:00Z">
        <w:r w:rsidR="00F631DE">
          <w:t>1.987 slugs/ft</w:t>
        </w:r>
        <w:r w:rsidR="00F631DE" w:rsidRPr="00F631DE">
          <w:rPr>
            <w:vertAlign w:val="superscript"/>
            <w:rPrChange w:id="226" w:author="Danny" w:date="2011-07-17T22:54:00Z">
              <w:rPr/>
            </w:rPrChange>
          </w:rPr>
          <w:t>3</w:t>
        </w:r>
        <w:r w:rsidR="00F631DE">
          <w:t>.</w:t>
        </w:r>
      </w:ins>
    </w:p>
    <w:p w:rsidR="00804EBF" w:rsidRDefault="00804EBF">
      <w:pPr>
        <w:pStyle w:val="BodyTextIndent"/>
      </w:pPr>
      <w:r>
        <w:t xml:space="preserve">For calculating the Reynolds Number, we added the variable </w:t>
      </w:r>
      <w:r w:rsidRPr="00804EBF">
        <w:rPr>
          <w:rStyle w:val="Variable"/>
        </w:rPr>
        <w:t>KinVisc</w:t>
      </w:r>
      <w:r>
        <w:t>, the kinematic viscosity.</w:t>
      </w:r>
      <w:r w:rsidRPr="00804EBF">
        <w:t xml:space="preserve"> </w:t>
      </w:r>
      <w:r>
        <w:t>For Stan</w:t>
      </w:r>
      <w:r w:rsidR="00370603">
        <w:softHyphen/>
      </w:r>
      <w:r>
        <w:t xml:space="preserve">dard Temperature and Pressure at sea level, use </w:t>
      </w:r>
      <w:r w:rsidRPr="00804EBF">
        <w:t xml:space="preserve">1.464E-05 </w:t>
      </w:r>
      <w:r>
        <w:t>m</w:t>
      </w:r>
      <w:r>
        <w:rPr>
          <w:vertAlign w:val="superscript"/>
        </w:rPr>
        <w:t>2</w:t>
      </w:r>
      <w:r>
        <w:t xml:space="preserve">/sec or </w:t>
      </w:r>
      <w:r w:rsidRPr="00804EBF">
        <w:t>1.576E-04</w:t>
      </w:r>
      <w:r>
        <w:t xml:space="preserve"> ft</w:t>
      </w:r>
      <w:r>
        <w:rPr>
          <w:vertAlign w:val="superscript"/>
        </w:rPr>
        <w:t>2</w:t>
      </w:r>
      <w:r>
        <w:t>/sec</w:t>
      </w:r>
      <w:ins w:id="227" w:author="Danny" w:date="2011-07-17T22:54:00Z">
        <w:r w:rsidR="00395724">
          <w:t xml:space="preserve"> for a</w:t>
        </w:r>
        <w:r w:rsidR="00395724" w:rsidRPr="00395724">
          <w:t>ir</w:t>
        </w:r>
      </w:ins>
      <w:r w:rsidRPr="00395724">
        <w:t>.</w:t>
      </w:r>
      <w:ins w:id="228" w:author="Danny" w:date="2011-07-17T22:54:00Z">
        <w:r w:rsidR="00395724" w:rsidRPr="00395724">
          <w:t xml:space="preserve">  For </w:t>
        </w:r>
      </w:ins>
      <w:ins w:id="229" w:author="Danny" w:date="2011-07-17T22:58:00Z">
        <w:r w:rsidR="00395724" w:rsidRPr="00395724">
          <w:t>seawater</w:t>
        </w:r>
      </w:ins>
      <w:ins w:id="230" w:author="Danny" w:date="2011-07-17T22:54:00Z">
        <w:r w:rsidR="00395724" w:rsidRPr="00395724">
          <w:t xml:space="preserve"> use </w:t>
        </w:r>
      </w:ins>
      <w:ins w:id="231" w:author="Danny" w:date="2011-07-17T22:57:00Z">
        <w:r w:rsidR="00395724" w:rsidRPr="00395724">
          <w:rPr>
            <w:rStyle w:val="apple-style-span"/>
            <w:color w:val="000000"/>
            <w:rPrChange w:id="232" w:author="Danny" w:date="2011-07-17T23:02:00Z">
              <w:rPr>
                <w:rStyle w:val="apple-style-span"/>
                <w:rFonts w:ascii="Verdana" w:hAnsi="Verdana"/>
                <w:color w:val="000000"/>
                <w:sz w:val="15"/>
                <w:szCs w:val="15"/>
              </w:rPr>
            </w:rPrChange>
          </w:rPr>
          <w:t>1.05E-06</w:t>
        </w:r>
        <w:r w:rsidR="00395724" w:rsidRPr="00395724">
          <w:rPr>
            <w:rStyle w:val="apple-converted-space"/>
            <w:color w:val="000000"/>
            <w:rPrChange w:id="233" w:author="Danny" w:date="2011-07-17T23:02:00Z">
              <w:rPr>
                <w:rStyle w:val="apple-converted-space"/>
                <w:rFonts w:ascii="Verdana" w:hAnsi="Verdana"/>
                <w:color w:val="000000"/>
                <w:sz w:val="15"/>
                <w:szCs w:val="15"/>
              </w:rPr>
            </w:rPrChange>
          </w:rPr>
          <w:t> </w:t>
        </w:r>
        <w:r w:rsidR="00395724" w:rsidRPr="00395724">
          <w:t>m</w:t>
        </w:r>
        <w:r w:rsidR="00395724" w:rsidRPr="00395724">
          <w:rPr>
            <w:vertAlign w:val="superscript"/>
          </w:rPr>
          <w:t>2</w:t>
        </w:r>
        <w:r w:rsidR="00395724" w:rsidRPr="00395724">
          <w:t xml:space="preserve">/sec or </w:t>
        </w:r>
      </w:ins>
      <w:ins w:id="234" w:author="Danny" w:date="2011-07-17T23:01:00Z">
        <w:r w:rsidR="00395724" w:rsidRPr="00395724">
          <w:t>1.13E-05 ft</w:t>
        </w:r>
        <w:r w:rsidR="00395724" w:rsidRPr="00395724">
          <w:rPr>
            <w:vertAlign w:val="superscript"/>
          </w:rPr>
          <w:t>2</w:t>
        </w:r>
        <w:r w:rsidR="00395724" w:rsidRPr="00395724">
          <w:t>/sec.</w:t>
        </w:r>
      </w:ins>
    </w:p>
    <w:p w:rsidR="002608DF" w:rsidRDefault="00C67468">
      <w:pPr>
        <w:pStyle w:val="BodyTextIndent"/>
      </w:pPr>
      <w:r w:rsidRPr="00804EBF">
        <w:rPr>
          <w:rStyle w:val="Variable"/>
        </w:rPr>
        <w:t>ShearExp</w:t>
      </w:r>
      <w:r>
        <w:t xml:space="preserve"> </w:t>
      </w:r>
      <w:r w:rsidR="002608DF">
        <w:t>is the exponent of the power-law wind shear.  For the standard 1/7</w:t>
      </w:r>
      <w:r w:rsidR="002608DF">
        <w:rPr>
          <w:vertAlign w:val="superscript"/>
        </w:rPr>
        <w:t>th</w:t>
      </w:r>
      <w:r w:rsidR="002608DF">
        <w:t xml:space="preserve"> power law, use 0.143.</w:t>
      </w:r>
    </w:p>
    <w:p w:rsidR="00804EBF" w:rsidRDefault="000D2551">
      <w:pPr>
        <w:pStyle w:val="BodyTextIndent"/>
      </w:pPr>
      <w:r>
        <w:t>T</w:t>
      </w:r>
      <w:r w:rsidR="00804EBF">
        <w:t>he airfoil tables are compatible with AeroDyn</w:t>
      </w:r>
      <w:r>
        <w:t xml:space="preserve">. </w:t>
      </w:r>
      <w:r w:rsidR="00804EBF">
        <w:t xml:space="preserve"> </w:t>
      </w:r>
      <w:r>
        <w:t>T</w:t>
      </w:r>
      <w:r w:rsidR="00804EBF">
        <w:t>here</w:t>
      </w:r>
      <w:r>
        <w:t>fore,</w:t>
      </w:r>
      <w:r w:rsidR="00804EBF">
        <w:t xml:space="preserve"> they may contain pitching</w:t>
      </w:r>
      <w:ins w:id="235" w:author="Danny" w:date="2011-07-17T23:43:00Z">
        <w:r w:rsidR="002B3D52">
          <w:t xml:space="preserve"> </w:t>
        </w:r>
      </w:ins>
      <w:del w:id="236" w:author="Danny" w:date="2011-07-17T23:43:00Z">
        <w:r w:rsidR="00804EBF" w:rsidDel="002B3D52">
          <w:delText>-</w:delText>
        </w:r>
      </w:del>
      <w:r w:rsidR="00804EBF">
        <w:t>moment</w:t>
      </w:r>
      <w:ins w:id="237" w:author="Danny" w:date="2011-07-17T23:43:00Z">
        <w:r w:rsidR="002B3D52">
          <w:t xml:space="preserve"> </w:t>
        </w:r>
      </w:ins>
      <w:del w:id="238" w:author="Danny" w:date="2011-07-17T23:43:00Z">
        <w:r w:rsidR="00804EBF" w:rsidDel="002B3D52">
          <w:delText>-</w:delText>
        </w:r>
      </w:del>
      <w:r w:rsidR="00804EBF">
        <w:t>coeffi</w:t>
      </w:r>
      <w:r w:rsidR="008F256C">
        <w:softHyphen/>
      </w:r>
      <w:r w:rsidR="00804EBF">
        <w:t xml:space="preserve">cient </w:t>
      </w:r>
      <w:ins w:id="239" w:author="Danny" w:date="2011-07-17T23:17:00Z">
        <w:r w:rsidR="00B75257">
          <w:t>and/or minimum</w:t>
        </w:r>
      </w:ins>
      <w:ins w:id="240" w:author="Danny" w:date="2011-07-17T23:42:00Z">
        <w:r w:rsidR="002B3D52">
          <w:t xml:space="preserve"> </w:t>
        </w:r>
      </w:ins>
      <w:ins w:id="241" w:author="Danny" w:date="2011-07-17T23:17:00Z">
        <w:r w:rsidR="00B75257">
          <w:t>pressure</w:t>
        </w:r>
      </w:ins>
      <w:ins w:id="242" w:author="Danny" w:date="2011-07-17T23:43:00Z">
        <w:r w:rsidR="002B3D52">
          <w:t xml:space="preserve"> </w:t>
        </w:r>
      </w:ins>
      <w:ins w:id="243" w:author="Danny" w:date="2011-07-17T23:17:00Z">
        <w:r w:rsidR="00B75257">
          <w:t xml:space="preserve">coefficient </w:t>
        </w:r>
      </w:ins>
      <w:r w:rsidR="00804EBF">
        <w:t xml:space="preserve">data.  If </w:t>
      </w:r>
      <w:del w:id="244" w:author="Danny" w:date="2011-07-17T23:18:00Z">
        <w:r w:rsidR="00804EBF" w:rsidDel="00B75257">
          <w:delText>so,</w:delText>
        </w:r>
      </w:del>
      <w:ins w:id="245" w:author="Danny" w:date="2011-07-17T23:19:00Z">
        <w:r w:rsidR="00B75257">
          <w:t xml:space="preserve"> </w:t>
        </w:r>
      </w:ins>
      <w:ins w:id="246" w:author="Danny" w:date="2011-07-17T23:18:00Z">
        <w:r w:rsidR="002B3D52">
          <w:t>pitching</w:t>
        </w:r>
      </w:ins>
      <w:ins w:id="247" w:author="Danny" w:date="2011-07-17T23:43:00Z">
        <w:r w:rsidR="002B3D52">
          <w:t xml:space="preserve"> </w:t>
        </w:r>
      </w:ins>
      <w:ins w:id="248" w:author="Danny" w:date="2011-07-17T23:18:00Z">
        <w:r w:rsidR="002B3D52">
          <w:t>moment</w:t>
        </w:r>
      </w:ins>
      <w:ins w:id="249" w:author="Danny" w:date="2011-07-17T23:43:00Z">
        <w:r w:rsidR="002B3D52">
          <w:t xml:space="preserve"> </w:t>
        </w:r>
      </w:ins>
      <w:ins w:id="250" w:author="Danny" w:date="2011-07-17T23:18:00Z">
        <w:r w:rsidR="00B75257">
          <w:t xml:space="preserve">coefficient data is contained in the airfoil </w:t>
        </w:r>
        <w:proofErr w:type="spellStart"/>
        <w:r w:rsidR="00B75257">
          <w:t>files</w:t>
        </w:r>
      </w:ins>
      <w:del w:id="251" w:author="Danny" w:date="2011-07-17T23:18:00Z">
        <w:r w:rsidR="00804EBF" w:rsidDel="00B75257">
          <w:delText xml:space="preserve"> </w:delText>
        </w:r>
      </w:del>
      <w:r w:rsidR="00804EBF">
        <w:t>set</w:t>
      </w:r>
      <w:proofErr w:type="spellEnd"/>
      <w:r w:rsidR="00804EBF">
        <w:t xml:space="preserve"> </w:t>
      </w:r>
      <w:del w:id="252" w:author="Danny" w:date="2011-07-17T23:20:00Z">
        <w:r w:rsidR="00804EBF" w:rsidDel="00B75257">
          <w:delText xml:space="preserve">the </w:delText>
        </w:r>
      </w:del>
      <w:r w:rsidR="00804EBF" w:rsidRPr="00804EBF">
        <w:rPr>
          <w:rStyle w:val="Variable"/>
        </w:rPr>
        <w:t>UseCm</w:t>
      </w:r>
      <w:r w:rsidR="00804EBF">
        <w:t xml:space="preserve"> to </w:t>
      </w:r>
      <w:r w:rsidR="008B63F7">
        <w:t>true</w:t>
      </w:r>
      <w:r w:rsidR="00804EBF">
        <w:t>.</w:t>
      </w:r>
      <w:ins w:id="253" w:author="Danny" w:date="2011-07-17T23:18:00Z">
        <w:r w:rsidR="002B3D52">
          <w:t xml:space="preserve">  If minimum</w:t>
        </w:r>
      </w:ins>
      <w:ins w:id="254" w:author="Danny" w:date="2011-07-17T23:43:00Z">
        <w:r w:rsidR="002B3D52">
          <w:t xml:space="preserve"> </w:t>
        </w:r>
      </w:ins>
      <w:ins w:id="255" w:author="Danny" w:date="2011-07-17T23:18:00Z">
        <w:r w:rsidR="002B3D52">
          <w:t>pressure</w:t>
        </w:r>
      </w:ins>
      <w:ins w:id="256" w:author="Danny" w:date="2011-07-17T23:43:00Z">
        <w:r w:rsidR="002B3D52">
          <w:t xml:space="preserve"> </w:t>
        </w:r>
      </w:ins>
      <w:ins w:id="257" w:author="Danny" w:date="2011-07-17T23:18:00Z">
        <w:r w:rsidR="00B75257">
          <w:t xml:space="preserve">coefficient data is present in the airfoil files set </w:t>
        </w:r>
        <w:proofErr w:type="spellStart"/>
        <w:r w:rsidR="00B75257" w:rsidRPr="00B75257">
          <w:rPr>
            <w:rFonts w:ascii="Letter Gothic" w:hAnsi="Letter Gothic"/>
            <w:b/>
            <w:rPrChange w:id="258" w:author="Danny" w:date="2011-07-17T23:20:00Z">
              <w:rPr/>
            </w:rPrChange>
          </w:rPr>
          <w:t>UseCpmin</w:t>
        </w:r>
        <w:proofErr w:type="spellEnd"/>
        <w:r w:rsidR="00B75257">
          <w:t xml:space="preserve"> to true.</w:t>
        </w:r>
      </w:ins>
      <w:ins w:id="259" w:author="Danny" w:date="2011-07-17T23:20:00Z">
        <w:r w:rsidR="00B75257">
          <w:t xml:space="preserve">  </w:t>
        </w:r>
        <w:proofErr w:type="spellStart"/>
        <w:r w:rsidR="00B75257" w:rsidRPr="00B75257">
          <w:rPr>
            <w:rFonts w:ascii="Letter Gothic" w:hAnsi="Letter Gothic"/>
            <w:b/>
          </w:rPr>
          <w:t>UseCpmin</w:t>
        </w:r>
        <w:proofErr w:type="spellEnd"/>
        <w:r w:rsidR="00B75257">
          <w:rPr>
            <w:rFonts w:ascii="Letter Gothic" w:hAnsi="Letter Gothic"/>
            <w:b/>
          </w:rPr>
          <w:t xml:space="preserve"> </w:t>
        </w:r>
      </w:ins>
      <w:ins w:id="260" w:author="Danny" w:date="2011-07-17T23:21:00Z">
        <w:r w:rsidR="00B75257">
          <w:t xml:space="preserve">must be set to true if checking for cavitation since </w:t>
        </w:r>
        <w:proofErr w:type="spellStart"/>
        <w:r w:rsidR="00B75257">
          <w:t>WT_Perf</w:t>
        </w:r>
        <w:proofErr w:type="spellEnd"/>
        <w:r w:rsidR="00B75257">
          <w:t xml:space="preserve"> predicts cavitation based off of the minimu</w:t>
        </w:r>
        <w:r w:rsidR="002B3D52">
          <w:t>m</w:t>
        </w:r>
      </w:ins>
      <w:ins w:id="261" w:author="Danny" w:date="2011-07-17T23:43:00Z">
        <w:r w:rsidR="002B3D52">
          <w:t xml:space="preserve"> </w:t>
        </w:r>
      </w:ins>
      <w:ins w:id="262" w:author="Danny" w:date="2011-07-17T23:21:00Z">
        <w:r w:rsidR="00B75257">
          <w:t>pressure</w:t>
        </w:r>
      </w:ins>
      <w:ins w:id="263" w:author="Danny" w:date="2011-07-17T23:43:00Z">
        <w:r w:rsidR="002B3D52">
          <w:t xml:space="preserve"> </w:t>
        </w:r>
      </w:ins>
      <w:ins w:id="264" w:author="Danny" w:date="2011-07-18T13:36:00Z">
        <w:r w:rsidR="00E74E37">
          <w:t>coefficient</w:t>
        </w:r>
      </w:ins>
      <w:ins w:id="265" w:author="Danny" w:date="2011-07-17T23:21:00Z">
        <w:r w:rsidR="00B75257">
          <w:t>.</w:t>
        </w:r>
      </w:ins>
    </w:p>
    <w:p w:rsidR="00804EBF" w:rsidRDefault="00804EBF">
      <w:pPr>
        <w:pStyle w:val="BodyTextIndent"/>
      </w:pPr>
      <w:r>
        <w:t>On the next line, enter the number of unique air</w:t>
      </w:r>
      <w:r w:rsidR="00370603">
        <w:softHyphen/>
      </w:r>
      <w:r>
        <w:t>foil-table files (</w:t>
      </w:r>
      <w:r w:rsidRPr="00804EBF">
        <w:rPr>
          <w:rStyle w:val="Variable"/>
        </w:rPr>
        <w:t>NumAF</w:t>
      </w:r>
      <w:r>
        <w:t xml:space="preserve">).  After that, enter the </w:t>
      </w:r>
      <w:r w:rsidRPr="00053E09">
        <w:rPr>
          <w:rStyle w:val="Variable"/>
        </w:rPr>
        <w:t>NumAF</w:t>
      </w:r>
      <w:r>
        <w:t xml:space="preserve"> file</w:t>
      </w:r>
      <w:ins w:id="266" w:author="Danny" w:date="2011-07-17T23:22:00Z">
        <w:r w:rsidR="00B75257">
          <w:t>name</w:t>
        </w:r>
      </w:ins>
      <w:ins w:id="267" w:author="Danny" w:date="2011-07-18T13:36:00Z">
        <w:r w:rsidR="00E74E37">
          <w:t>s</w:t>
        </w:r>
      </w:ins>
      <w:del w:id="268" w:author="Danny" w:date="2011-07-17T23:22:00Z">
        <w:r w:rsidDel="00B75257">
          <w:delText>s</w:delText>
        </w:r>
      </w:del>
      <w:r>
        <w:t xml:space="preserve"> on separate lines and enclose the strings (which may include absolute or relative paths) in </w:t>
      </w:r>
      <w:r>
        <w:lastRenderedPageBreak/>
        <w:t xml:space="preserve">quotes or </w:t>
      </w:r>
      <w:r w:rsidR="00053E09">
        <w:t>apostro</w:t>
      </w:r>
      <w:r w:rsidR="008E52CA">
        <w:softHyphen/>
      </w:r>
      <w:r w:rsidR="00053E09">
        <w:t>phes</w:t>
      </w:r>
      <w:r>
        <w:t>.</w:t>
      </w:r>
      <w:r w:rsidR="00270564">
        <w:t xml:space="preserve">  The next major section describes the format of the airfoil files.</w:t>
      </w:r>
    </w:p>
    <w:p w:rsidR="002446EB" w:rsidRDefault="00053E09" w:rsidP="002446EB">
      <w:pPr>
        <w:pStyle w:val="Head2"/>
      </w:pPr>
      <w:r>
        <w:t>I/O</w:t>
      </w:r>
      <w:r w:rsidR="002446EB">
        <w:t xml:space="preserve"> </w:t>
      </w:r>
      <w:r>
        <w:t>Settings</w:t>
      </w:r>
    </w:p>
    <w:p w:rsidR="00B75257" w:rsidRDefault="00B75257" w:rsidP="002446EB">
      <w:pPr>
        <w:pStyle w:val="BodyTextIndent"/>
        <w:rPr>
          <w:ins w:id="269" w:author="Danny" w:date="2011-07-17T23:23:00Z"/>
        </w:rPr>
      </w:pPr>
      <w:ins w:id="270" w:author="Danny" w:date="2011-07-17T23:23:00Z">
        <w:r>
          <w:rPr>
            <w:rStyle w:val="Variable"/>
          </w:rPr>
          <w:t>UnfPower</w:t>
        </w:r>
        <w:r>
          <w:t xml:space="preserve"> causes the output files to be written in binary format, </w:t>
        </w:r>
      </w:ins>
      <w:ins w:id="271" w:author="Danny" w:date="2011-07-17T23:24:00Z">
        <w:r>
          <w:rPr>
            <w:rStyle w:val="Variable"/>
          </w:rPr>
          <w:t xml:space="preserve">UnfPower </w:t>
        </w:r>
        <w:r>
          <w:t>should usually be set to false.</w:t>
        </w:r>
      </w:ins>
    </w:p>
    <w:p w:rsidR="002446EB" w:rsidRDefault="002446EB" w:rsidP="002446EB">
      <w:pPr>
        <w:pStyle w:val="BodyTextIndent"/>
        <w:rPr>
          <w:ins w:id="272" w:author="Danny" w:date="2011-07-17T23:26:00Z"/>
        </w:rPr>
      </w:pPr>
      <w:r>
        <w:t xml:space="preserve">Setting the </w:t>
      </w:r>
      <w:r w:rsidR="00053E09">
        <w:rPr>
          <w:rStyle w:val="Variable"/>
        </w:rPr>
        <w:t>TabDel</w:t>
      </w:r>
      <w:r>
        <w:t xml:space="preserve"> flag to true tell</w:t>
      </w:r>
      <w:r w:rsidR="00DF46DA">
        <w:t>s</w:t>
      </w:r>
      <w:r>
        <w:t xml:space="preserve"> WT_Perf to generate output files with tabs between the columns</w:t>
      </w:r>
      <w:r w:rsidR="000D2551">
        <w:t>,</w:t>
      </w:r>
      <w:r>
        <w:t xml:space="preserve"> instead of using fixed format.  Tab-delimited files are best for importing into spreadsheets, while fixed-for</w:t>
      </w:r>
      <w:r w:rsidR="00370603">
        <w:softHyphen/>
      </w:r>
      <w:r>
        <w:t>mat files are best for viewing with a text editor or for printing.</w:t>
      </w:r>
    </w:p>
    <w:p w:rsidR="00FE7C4E" w:rsidRDefault="00FE7C4E" w:rsidP="002446EB">
      <w:pPr>
        <w:pStyle w:val="BodyTextIndent"/>
        <w:rPr>
          <w:ins w:id="273" w:author="Danny" w:date="2011-07-18T12:40:00Z"/>
        </w:rPr>
      </w:pPr>
      <w:ins w:id="274" w:author="Danny" w:date="2011-07-17T23:26:00Z">
        <w:r>
          <w:rPr>
            <w:rStyle w:val="Variable"/>
          </w:rPr>
          <w:t>OutNines</w:t>
        </w:r>
        <w:r>
          <w:t xml:space="preserve"> will cause values of </w:t>
        </w:r>
      </w:ins>
      <w:ins w:id="275" w:author="Danny" w:date="2011-07-17T23:29:00Z">
        <w:r>
          <w:t>nines (for example, power is given as 999.999</w:t>
        </w:r>
      </w:ins>
      <w:ins w:id="276" w:author="Danny" w:date="2011-07-17T23:30:00Z">
        <w:r>
          <w:t>) to be output in the .bed file if the solution does not converge to the specified tolerances.</w:t>
        </w:r>
      </w:ins>
    </w:p>
    <w:p w:rsidR="001D795B" w:rsidRDefault="001D795B" w:rsidP="002446EB">
      <w:pPr>
        <w:pStyle w:val="BodyTextIndent"/>
      </w:pPr>
      <w:ins w:id="277" w:author="Danny" w:date="2011-07-18T12:41:00Z">
        <w:r w:rsidRPr="001D795B">
          <w:rPr>
            <w:rFonts w:ascii="Letter Gothic" w:hAnsi="Letter Gothic"/>
            <w:b/>
            <w:rPrChange w:id="278" w:author="Danny" w:date="2011-07-18T12:41:00Z">
              <w:rPr/>
            </w:rPrChange>
          </w:rPr>
          <w:t>Beep</w:t>
        </w:r>
        <w:r>
          <w:t xml:space="preserve"> enables or disables beeps when an error is encountered.</w:t>
        </w:r>
      </w:ins>
    </w:p>
    <w:p w:rsidR="00053E09" w:rsidRDefault="00053E09" w:rsidP="002446EB">
      <w:pPr>
        <w:pStyle w:val="BodyTextIndent"/>
      </w:pPr>
      <w:r>
        <w:t xml:space="preserve">By setting the </w:t>
      </w:r>
      <w:r w:rsidRPr="00053E09">
        <w:rPr>
          <w:rStyle w:val="Variable"/>
        </w:rPr>
        <w:t>KFact</w:t>
      </w:r>
      <w:r>
        <w:t xml:space="preserve"> flag to true, WT_Perf will output data in the primary results file in “kilo” units.  For </w:t>
      </w:r>
      <w:r w:rsidR="00DF46DA">
        <w:t>example</w:t>
      </w:r>
      <w:r>
        <w:t xml:space="preserve">, thrust would be in </w:t>
      </w:r>
      <w:proofErr w:type="spellStart"/>
      <w:r>
        <w:t>kN</w:t>
      </w:r>
      <w:proofErr w:type="spellEnd"/>
      <w:r>
        <w:t xml:space="preserve"> or </w:t>
      </w:r>
      <w:proofErr w:type="spellStart"/>
      <w:r>
        <w:t>klbf</w:t>
      </w:r>
      <w:proofErr w:type="spellEnd"/>
      <w:r>
        <w:t xml:space="preserve"> instead of N or </w:t>
      </w:r>
      <w:proofErr w:type="spellStart"/>
      <w:r>
        <w:t>lbf</w:t>
      </w:r>
      <w:proofErr w:type="spellEnd"/>
      <w:r w:rsidR="000D2551">
        <w:t>,</w:t>
      </w:r>
      <w:r>
        <w:t xml:space="preserve"> and power would be in kW instead of W.</w:t>
      </w:r>
    </w:p>
    <w:p w:rsidR="00053E09" w:rsidRDefault="00053E09" w:rsidP="002446EB">
      <w:pPr>
        <w:pStyle w:val="BodyTextIndent"/>
        <w:rPr>
          <w:ins w:id="279" w:author="Danny" w:date="2011-07-18T00:39:00Z"/>
        </w:rPr>
      </w:pPr>
      <w:r>
        <w:t xml:space="preserve">If </w:t>
      </w:r>
      <w:r w:rsidRPr="00053E09">
        <w:rPr>
          <w:rStyle w:val="Variable"/>
        </w:rPr>
        <w:t>WriteBED</w:t>
      </w:r>
      <w:r>
        <w:t xml:space="preserve"> is </w:t>
      </w:r>
      <w:r w:rsidR="00DF46DA">
        <w:t>true</w:t>
      </w:r>
      <w:r>
        <w:t xml:space="preserve">, WT_Perf will </w:t>
      </w:r>
      <w:r w:rsidR="00043EE6">
        <w:t>generate</w:t>
      </w:r>
      <w:r>
        <w:t xml:space="preserve"> a file </w:t>
      </w:r>
      <w:ins w:id="280" w:author="Danny" w:date="2011-07-17T23:55:00Z">
        <w:r w:rsidR="002B3D52">
          <w:t xml:space="preserve">with the extension .bed </w:t>
        </w:r>
      </w:ins>
      <w:r>
        <w:t xml:space="preserve">containing the blade-element data.  Only segments that have their </w:t>
      </w:r>
      <w:r w:rsidRPr="00186986">
        <w:rPr>
          <w:rStyle w:val="Variable"/>
        </w:rPr>
        <w:t>PrntElem</w:t>
      </w:r>
      <w:r>
        <w:t xml:space="preserve"> flag set in the </w:t>
      </w:r>
      <w:r w:rsidR="00186986">
        <w:t>distributed-data block above will be included in the file.</w:t>
      </w:r>
      <w:ins w:id="281" w:author="Danny" w:date="2011-07-17T23:55:00Z">
        <w:r w:rsidR="002B3D52">
          <w:t xml:space="preserve">  The .bed output file contains the following variables at each blade segment</w:t>
        </w:r>
      </w:ins>
      <w:ins w:id="282" w:author="Danny" w:date="2011-07-17T23:56:00Z">
        <w:r w:rsidR="002B3D52">
          <w:t>/sector</w:t>
        </w:r>
      </w:ins>
      <w:ins w:id="283" w:author="Danny" w:date="2011-07-17T23:55:00Z">
        <w:r w:rsidR="002B3D52">
          <w:t>:</w:t>
        </w:r>
      </w:ins>
    </w:p>
    <w:p w:rsidR="00704C33" w:rsidRDefault="00704C33" w:rsidP="002446EB">
      <w:pPr>
        <w:pStyle w:val="BodyTextIndent"/>
        <w:rPr>
          <w:ins w:id="284" w:author="Danny" w:date="2011-07-17T23:55:00Z"/>
        </w:rPr>
      </w:pPr>
    </w:p>
    <w:p w:rsidR="002B3D52" w:rsidRDefault="002B3D52" w:rsidP="002446EB">
      <w:pPr>
        <w:pStyle w:val="BodyTextIndent"/>
        <w:rPr>
          <w:ins w:id="285" w:author="Danny" w:date="2011-07-17T23:57:00Z"/>
        </w:rPr>
      </w:pPr>
      <w:ins w:id="286" w:author="Danny" w:date="2011-07-17T23:57:00Z">
        <w:r>
          <w:t xml:space="preserve">Element: </w:t>
        </w:r>
      </w:ins>
      <w:ins w:id="287" w:author="Danny" w:date="2011-07-18T00:00:00Z">
        <w:r w:rsidR="00F10183">
          <w:tab/>
        </w:r>
      </w:ins>
      <w:ins w:id="288" w:author="Danny" w:date="2011-07-18T00:05:00Z">
        <w:r w:rsidR="00F10183">
          <w:t>T</w:t>
        </w:r>
      </w:ins>
      <w:ins w:id="289" w:author="Danny" w:date="2011-07-17T23:57:00Z">
        <w:r>
          <w:t>he blade element being analyzed</w:t>
        </w:r>
      </w:ins>
    </w:p>
    <w:p w:rsidR="002B3D52" w:rsidRDefault="002B3D52" w:rsidP="002446EB">
      <w:pPr>
        <w:pStyle w:val="BodyTextIndent"/>
        <w:rPr>
          <w:ins w:id="290" w:author="Danny" w:date="2011-07-17T23:58:00Z"/>
        </w:rPr>
      </w:pPr>
      <w:proofErr w:type="spellStart"/>
      <w:ins w:id="291" w:author="Danny" w:date="2011-07-17T23:57:00Z">
        <w:r>
          <w:t>RElm</w:t>
        </w:r>
        <w:proofErr w:type="spellEnd"/>
        <w:r>
          <w:t xml:space="preserve">: </w:t>
        </w:r>
      </w:ins>
      <w:ins w:id="292" w:author="Danny" w:date="2011-07-18T00:00:00Z">
        <w:r w:rsidR="00F10183">
          <w:tab/>
        </w:r>
      </w:ins>
      <w:ins w:id="293" w:author="Danny" w:date="2011-07-18T00:05:00Z">
        <w:r w:rsidR="00F10183">
          <w:t>T</w:t>
        </w:r>
      </w:ins>
      <w:ins w:id="294" w:author="Danny" w:date="2011-07-17T23:57:00Z">
        <w:r>
          <w:t>he radius of the blade element</w:t>
        </w:r>
      </w:ins>
    </w:p>
    <w:p w:rsidR="00F10183" w:rsidRDefault="00F10183" w:rsidP="002446EB">
      <w:pPr>
        <w:pStyle w:val="BodyTextIndent"/>
        <w:rPr>
          <w:ins w:id="295" w:author="Danny" w:date="2011-07-17T23:58:00Z"/>
        </w:rPr>
      </w:pPr>
      <w:proofErr w:type="spellStart"/>
      <w:ins w:id="296" w:author="Danny" w:date="2011-07-17T23:58:00Z">
        <w:r>
          <w:t>IncidAng</w:t>
        </w:r>
        <w:proofErr w:type="spellEnd"/>
        <w:r>
          <w:t xml:space="preserve">: </w:t>
        </w:r>
      </w:ins>
      <w:ins w:id="297" w:author="Danny" w:date="2011-07-18T00:00:00Z">
        <w:r>
          <w:tab/>
        </w:r>
      </w:ins>
      <w:ins w:id="298" w:author="Danny" w:date="2011-07-18T00:05:00Z">
        <w:r>
          <w:t>T</w:t>
        </w:r>
      </w:ins>
      <w:ins w:id="299" w:author="Danny" w:date="2011-07-17T23:58:00Z">
        <w:r>
          <w:t>he incidence angle (twist + pitch)</w:t>
        </w:r>
      </w:ins>
    </w:p>
    <w:p w:rsidR="00F10183" w:rsidDel="00F10183" w:rsidRDefault="00F10183" w:rsidP="002446EB">
      <w:pPr>
        <w:pStyle w:val="BodyTextIndent"/>
        <w:rPr>
          <w:del w:id="300" w:author="Danny" w:date="2011-07-18T00:00:00Z"/>
        </w:rPr>
      </w:pPr>
      <w:ins w:id="301" w:author="Danny" w:date="2011-07-17T23:59:00Z">
        <w:r>
          <w:t xml:space="preserve">Azimuth: </w:t>
        </w:r>
      </w:ins>
      <w:ins w:id="302" w:author="Danny" w:date="2011-07-18T00:00:00Z">
        <w:r>
          <w:tab/>
        </w:r>
      </w:ins>
      <w:ins w:id="303" w:author="Danny" w:date="2011-07-18T00:04:00Z">
        <w:r>
          <w:t>T</w:t>
        </w:r>
      </w:ins>
      <w:ins w:id="304" w:author="Danny" w:date="2011-07-17T23:59:00Z">
        <w:r>
          <w:t xml:space="preserve">he angle which bisects the </w:t>
        </w:r>
      </w:ins>
      <w:ins w:id="305" w:author="Danny" w:date="2011-07-18T00:00:00Z">
        <w:r>
          <w:t xml:space="preserve">current </w:t>
        </w:r>
        <w:r>
          <w:tab/>
        </w:r>
        <w:r>
          <w:tab/>
          <w:t xml:space="preserve">rotor </w:t>
        </w:r>
      </w:ins>
      <w:proofErr w:type="spellStart"/>
      <w:ins w:id="306" w:author="Danny" w:date="2011-07-17T23:59:00Z">
        <w:r>
          <w:t>sector</w:t>
        </w:r>
      </w:ins>
    </w:p>
    <w:p w:rsidR="00F10183" w:rsidRDefault="00F10183" w:rsidP="002446EB">
      <w:pPr>
        <w:pStyle w:val="BodyTextIndent"/>
        <w:rPr>
          <w:ins w:id="307" w:author="Danny" w:date="2011-07-18T00:02:00Z"/>
        </w:rPr>
      </w:pPr>
      <w:ins w:id="308" w:author="Danny" w:date="2011-07-18T00:01:00Z">
        <w:r>
          <w:t>Loc</w:t>
        </w:r>
        <w:proofErr w:type="spellEnd"/>
        <w:r>
          <w:t xml:space="preserve"> </w:t>
        </w:r>
        <w:proofErr w:type="spellStart"/>
        <w:r>
          <w:t>Vel</w:t>
        </w:r>
        <w:proofErr w:type="spellEnd"/>
        <w:r>
          <w:t>:</w:t>
        </w:r>
        <w:r>
          <w:tab/>
        </w:r>
      </w:ins>
      <w:ins w:id="309" w:author="Danny" w:date="2011-07-18T00:04:00Z">
        <w:r>
          <w:t>T</w:t>
        </w:r>
      </w:ins>
      <w:ins w:id="310" w:author="Danny" w:date="2011-07-18T00:01:00Z">
        <w:r>
          <w:t xml:space="preserve">he </w:t>
        </w:r>
      </w:ins>
      <w:ins w:id="311" w:author="Danny" w:date="2011-07-18T13:38:00Z">
        <w:r w:rsidR="00E74E37">
          <w:t xml:space="preserve">total </w:t>
        </w:r>
      </w:ins>
      <w:ins w:id="312" w:author="Danny" w:date="2011-07-18T00:01:00Z">
        <w:r>
          <w:t xml:space="preserve">induced velocity at the rotor </w:t>
        </w:r>
      </w:ins>
      <w:ins w:id="313" w:author="Danny" w:date="2011-07-18T00:02:00Z">
        <w:r>
          <w:tab/>
        </w:r>
        <w:r>
          <w:tab/>
        </w:r>
      </w:ins>
      <w:ins w:id="314" w:author="Danny" w:date="2011-07-18T00:01:00Z">
        <w:r>
          <w:t>plane</w:t>
        </w:r>
      </w:ins>
    </w:p>
    <w:p w:rsidR="00F10183" w:rsidRDefault="00F10183" w:rsidP="002446EB">
      <w:pPr>
        <w:pStyle w:val="BodyTextIndent"/>
        <w:rPr>
          <w:ins w:id="315" w:author="Danny" w:date="2011-07-18T00:02:00Z"/>
        </w:rPr>
      </w:pPr>
      <w:ins w:id="316" w:author="Danny" w:date="2011-07-18T00:02:00Z">
        <w:r>
          <w:t>Re:</w:t>
        </w:r>
        <w:r>
          <w:tab/>
        </w:r>
        <w:r>
          <w:tab/>
          <w:t>Reynolds number</w:t>
        </w:r>
      </w:ins>
    </w:p>
    <w:p w:rsidR="00F10183" w:rsidRDefault="00F10183" w:rsidP="002446EB">
      <w:pPr>
        <w:pStyle w:val="BodyTextIndent"/>
        <w:rPr>
          <w:ins w:id="317" w:author="Danny" w:date="2011-07-18T00:04:00Z"/>
        </w:rPr>
      </w:pPr>
      <w:ins w:id="318" w:author="Danny" w:date="2011-07-18T00:02:00Z">
        <w:r>
          <w:t>Loss:</w:t>
        </w:r>
        <w:r>
          <w:tab/>
          <w:t xml:space="preserve">The loss factor induced by the hub </w:t>
        </w:r>
      </w:ins>
      <w:ins w:id="319" w:author="Danny" w:date="2011-07-18T00:03:00Z">
        <w:r>
          <w:tab/>
        </w:r>
        <w:r>
          <w:tab/>
        </w:r>
        <w:r>
          <w:tab/>
        </w:r>
      </w:ins>
      <w:ins w:id="320" w:author="Danny" w:date="2011-07-18T00:02:00Z">
        <w:r>
          <w:t>and/or tip loss models</w:t>
        </w:r>
      </w:ins>
    </w:p>
    <w:p w:rsidR="00F10183" w:rsidRDefault="00F10183" w:rsidP="002446EB">
      <w:pPr>
        <w:pStyle w:val="BodyTextIndent"/>
        <w:rPr>
          <w:ins w:id="321" w:author="Danny" w:date="2011-07-18T00:04:00Z"/>
        </w:rPr>
      </w:pPr>
      <w:ins w:id="322" w:author="Danny" w:date="2011-07-18T00:04:00Z">
        <w:r>
          <w:t>Axial Ind.:</w:t>
        </w:r>
        <w:r>
          <w:tab/>
          <w:t>The axial induction factor</w:t>
        </w:r>
      </w:ins>
    </w:p>
    <w:p w:rsidR="00F10183" w:rsidRDefault="00F10183" w:rsidP="002446EB">
      <w:pPr>
        <w:pStyle w:val="BodyTextIndent"/>
        <w:rPr>
          <w:ins w:id="323" w:author="Danny" w:date="2011-07-18T00:04:00Z"/>
        </w:rPr>
      </w:pPr>
      <w:ins w:id="324" w:author="Danny" w:date="2011-07-18T00:04:00Z">
        <w:r>
          <w:t>Tang. Ind.:</w:t>
        </w:r>
        <w:r>
          <w:tab/>
          <w:t>The tangential induction factor</w:t>
        </w:r>
      </w:ins>
    </w:p>
    <w:p w:rsidR="00F10183" w:rsidRDefault="00F10183" w:rsidP="002446EB">
      <w:pPr>
        <w:pStyle w:val="BodyTextIndent"/>
        <w:rPr>
          <w:ins w:id="325" w:author="Danny" w:date="2011-07-18T00:19:00Z"/>
        </w:rPr>
      </w:pPr>
      <w:ins w:id="326" w:author="Danny" w:date="2011-07-18T00:04:00Z">
        <w:r>
          <w:t>Airflow Angle:</w:t>
        </w:r>
      </w:ins>
      <w:ins w:id="327" w:author="Danny" w:date="2011-07-18T00:05:00Z">
        <w:r>
          <w:t xml:space="preserve">  The </w:t>
        </w:r>
      </w:ins>
      <w:ins w:id="328" w:author="Danny" w:date="2011-07-18T00:17:00Z">
        <w:r w:rsidR="00A87005">
          <w:t>angle</w:t>
        </w:r>
      </w:ins>
      <w:ins w:id="329" w:author="Danny" w:date="2011-07-18T00:05:00Z">
        <w:r>
          <w:t xml:space="preserve"> between the cone of </w:t>
        </w:r>
      </w:ins>
      <w:ins w:id="330" w:author="Danny" w:date="2011-07-18T00:16:00Z">
        <w:r w:rsidR="00A87005">
          <w:tab/>
        </w:r>
        <w:r w:rsidR="00A87005">
          <w:tab/>
        </w:r>
        <w:r w:rsidR="00A87005">
          <w:tab/>
          <w:t xml:space="preserve">   </w:t>
        </w:r>
      </w:ins>
      <w:ins w:id="331" w:author="Danny" w:date="2011-07-18T00:05:00Z">
        <w:r>
          <w:t xml:space="preserve">rotation and the </w:t>
        </w:r>
      </w:ins>
      <w:ins w:id="332" w:author="Danny" w:date="2011-07-18T00:18:00Z">
        <w:r w:rsidR="00A87005">
          <w:t xml:space="preserve">total </w:t>
        </w:r>
      </w:ins>
      <w:ins w:id="333" w:author="Danny" w:date="2011-07-18T00:16:00Z">
        <w:r w:rsidR="00A87005">
          <w:t xml:space="preserve">induced </w:t>
        </w:r>
      </w:ins>
      <w:ins w:id="334" w:author="Danny" w:date="2011-07-18T00:18:00Z">
        <w:r w:rsidR="00A87005">
          <w:tab/>
        </w:r>
        <w:r w:rsidR="00A87005">
          <w:tab/>
        </w:r>
        <w:r w:rsidR="00A87005">
          <w:tab/>
          <w:t xml:space="preserve">   </w:t>
        </w:r>
      </w:ins>
      <w:ins w:id="335" w:author="Danny" w:date="2011-07-18T00:16:00Z">
        <w:r w:rsidR="00A87005">
          <w:t>velocity vector.</w:t>
        </w:r>
      </w:ins>
      <w:ins w:id="336" w:author="Danny" w:date="2011-07-18T00:04:00Z">
        <w:r>
          <w:t xml:space="preserve">  </w:t>
        </w:r>
        <w:r>
          <w:tab/>
        </w:r>
      </w:ins>
    </w:p>
    <w:p w:rsidR="00A87005" w:rsidRDefault="00A87005" w:rsidP="002446EB">
      <w:pPr>
        <w:pStyle w:val="BodyTextIndent"/>
        <w:rPr>
          <w:ins w:id="337" w:author="Danny" w:date="2011-07-18T00:19:00Z"/>
        </w:rPr>
      </w:pPr>
      <w:proofErr w:type="spellStart"/>
      <w:ins w:id="338" w:author="Danny" w:date="2011-07-18T00:19:00Z">
        <w:r>
          <w:t>AlfaD</w:t>
        </w:r>
        <w:proofErr w:type="spellEnd"/>
        <w:r>
          <w:t>:</w:t>
        </w:r>
        <w:r>
          <w:tab/>
          <w:t>The angle of attack</w:t>
        </w:r>
      </w:ins>
    </w:p>
    <w:p w:rsidR="00A87005" w:rsidRDefault="00A87005" w:rsidP="002446EB">
      <w:pPr>
        <w:pStyle w:val="BodyTextIndent"/>
        <w:rPr>
          <w:ins w:id="339" w:author="Danny" w:date="2011-07-18T00:19:00Z"/>
        </w:rPr>
      </w:pPr>
      <w:proofErr w:type="spellStart"/>
      <w:ins w:id="340" w:author="Danny" w:date="2011-07-18T00:19:00Z">
        <w:r>
          <w:t>Cl</w:t>
        </w:r>
        <w:proofErr w:type="spellEnd"/>
        <w:r>
          <w:t>:</w:t>
        </w:r>
        <w:r>
          <w:tab/>
        </w:r>
        <w:r>
          <w:tab/>
          <w:t>The lift coefficient</w:t>
        </w:r>
      </w:ins>
    </w:p>
    <w:p w:rsidR="00A87005" w:rsidRDefault="00A87005" w:rsidP="002446EB">
      <w:pPr>
        <w:pStyle w:val="BodyTextIndent"/>
        <w:rPr>
          <w:ins w:id="341" w:author="Danny" w:date="2011-07-18T00:19:00Z"/>
        </w:rPr>
      </w:pPr>
      <w:proofErr w:type="spellStart"/>
      <w:ins w:id="342" w:author="Danny" w:date="2011-07-18T00:19:00Z">
        <w:r>
          <w:t>Cd</w:t>
        </w:r>
        <w:proofErr w:type="spellEnd"/>
        <w:r>
          <w:t>:</w:t>
        </w:r>
        <w:r>
          <w:tab/>
        </w:r>
        <w:r>
          <w:tab/>
          <w:t>The drag coefficient</w:t>
        </w:r>
      </w:ins>
    </w:p>
    <w:p w:rsidR="00A87005" w:rsidRDefault="00A87005" w:rsidP="002446EB">
      <w:pPr>
        <w:pStyle w:val="BodyTextIndent"/>
        <w:rPr>
          <w:ins w:id="343" w:author="Danny" w:date="2011-07-18T00:19:00Z"/>
        </w:rPr>
      </w:pPr>
      <w:ins w:id="344" w:author="Danny" w:date="2011-07-18T00:19:00Z">
        <w:r>
          <w:t>Cm:</w:t>
        </w:r>
        <w:r>
          <w:tab/>
        </w:r>
        <w:r>
          <w:tab/>
          <w:t>The pitching moment coefficient</w:t>
        </w:r>
      </w:ins>
    </w:p>
    <w:p w:rsidR="00A87005" w:rsidRDefault="00A87005" w:rsidP="002446EB">
      <w:pPr>
        <w:pStyle w:val="BodyTextIndent"/>
        <w:rPr>
          <w:ins w:id="345" w:author="Danny" w:date="2011-07-18T00:19:00Z"/>
        </w:rPr>
      </w:pPr>
      <w:proofErr w:type="spellStart"/>
      <w:ins w:id="346" w:author="Danny" w:date="2011-07-18T00:19:00Z">
        <w:r>
          <w:t>Cpmin</w:t>
        </w:r>
        <w:proofErr w:type="spellEnd"/>
        <w:r>
          <w:t>:</w:t>
        </w:r>
        <w:r>
          <w:tab/>
          <w:t>The minimum pressure coefficient</w:t>
        </w:r>
      </w:ins>
    </w:p>
    <w:p w:rsidR="00A87005" w:rsidRDefault="00A87005" w:rsidP="002446EB">
      <w:pPr>
        <w:pStyle w:val="BodyTextIndent"/>
        <w:rPr>
          <w:ins w:id="347" w:author="Danny" w:date="2011-07-18T00:20:00Z"/>
        </w:rPr>
      </w:pPr>
      <w:proofErr w:type="spellStart"/>
      <w:ins w:id="348" w:author="Danny" w:date="2011-07-18T00:20:00Z">
        <w:r>
          <w:lastRenderedPageBreak/>
          <w:t>CavNum</w:t>
        </w:r>
        <w:proofErr w:type="spellEnd"/>
        <w:r>
          <w:t>:</w:t>
        </w:r>
        <w:r>
          <w:tab/>
          <w:t>The cavitation number</w:t>
        </w:r>
      </w:ins>
    </w:p>
    <w:p w:rsidR="00A87005" w:rsidRDefault="00A87005" w:rsidP="002446EB">
      <w:pPr>
        <w:pStyle w:val="BodyTextIndent"/>
        <w:rPr>
          <w:ins w:id="349" w:author="Danny" w:date="2011-07-18T00:22:00Z"/>
        </w:rPr>
      </w:pPr>
      <w:proofErr w:type="spellStart"/>
      <w:ins w:id="350" w:author="Danny" w:date="2011-07-18T00:20:00Z">
        <w:r>
          <w:t>Cav</w:t>
        </w:r>
        <w:proofErr w:type="spellEnd"/>
        <w:r>
          <w:t>:</w:t>
        </w:r>
        <w:r>
          <w:tab/>
        </w:r>
        <w:r>
          <w:tab/>
        </w:r>
        <w:proofErr w:type="spellStart"/>
        <w:r>
          <w:t>Cav</w:t>
        </w:r>
        <w:proofErr w:type="spellEnd"/>
        <w:r>
          <w:t xml:space="preserve"> will equal T</w:t>
        </w:r>
      </w:ins>
      <w:ins w:id="351" w:author="Danny" w:date="2011-07-18T00:22:00Z">
        <w:r>
          <w:tab/>
        </w:r>
      </w:ins>
      <w:ins w:id="352" w:author="Danny" w:date="2011-07-18T00:20:00Z">
        <w:r>
          <w:t xml:space="preserve">if cavitation is </w:t>
        </w:r>
      </w:ins>
      <w:ins w:id="353" w:author="Danny" w:date="2011-07-18T00:22:00Z">
        <w:r>
          <w:tab/>
        </w:r>
        <w:r>
          <w:tab/>
        </w:r>
        <w:r>
          <w:tab/>
        </w:r>
      </w:ins>
      <w:ins w:id="354" w:author="Danny" w:date="2011-07-18T00:20:00Z">
        <w:r>
          <w:t>predicted to occur, and F ot</w:t>
        </w:r>
        <w:r w:rsidR="00D235BB">
          <w:t>herwise</w:t>
        </w:r>
      </w:ins>
    </w:p>
    <w:p w:rsidR="00A87005" w:rsidRDefault="00A87005" w:rsidP="002446EB">
      <w:pPr>
        <w:pStyle w:val="BodyTextIndent"/>
        <w:rPr>
          <w:ins w:id="355" w:author="Danny" w:date="2011-07-18T00:22:00Z"/>
        </w:rPr>
      </w:pPr>
      <w:ins w:id="356" w:author="Danny" w:date="2011-07-18T00:23:00Z">
        <w:r>
          <w:t xml:space="preserve">Thrust </w:t>
        </w:r>
        <w:proofErr w:type="spellStart"/>
        <w:r>
          <w:t>Coef</w:t>
        </w:r>
        <w:proofErr w:type="spellEnd"/>
        <w:r>
          <w:t>:</w:t>
        </w:r>
        <w:r>
          <w:tab/>
          <w:t xml:space="preserve">Thrust coefficient </w:t>
        </w:r>
      </w:ins>
      <w:ins w:id="357" w:author="Danny" w:date="2011-07-18T00:25:00Z">
        <w:r>
          <w:t xml:space="preserve">within the </w:t>
        </w:r>
      </w:ins>
      <w:ins w:id="358" w:author="Danny" w:date="2011-07-18T00:27:00Z">
        <w:r w:rsidR="00D235BB">
          <w:t xml:space="preserve">sector </w:t>
        </w:r>
        <w:r w:rsidR="00D235BB">
          <w:tab/>
        </w:r>
        <w:r w:rsidR="00D235BB">
          <w:tab/>
        </w:r>
        <w:r w:rsidR="00D235BB">
          <w:tab/>
          <w:t>of the annulus</w:t>
        </w:r>
      </w:ins>
    </w:p>
    <w:p w:rsidR="00D235BB" w:rsidRDefault="00D235BB" w:rsidP="00D235BB">
      <w:pPr>
        <w:pStyle w:val="BodyTextIndent"/>
        <w:rPr>
          <w:ins w:id="359" w:author="Danny" w:date="2011-07-18T00:29:00Z"/>
        </w:rPr>
      </w:pPr>
      <w:ins w:id="360" w:author="Danny" w:date="2011-07-18T00:29:00Z">
        <w:r>
          <w:t xml:space="preserve">Torque </w:t>
        </w:r>
        <w:proofErr w:type="spellStart"/>
        <w:r>
          <w:t>Coef</w:t>
        </w:r>
        <w:proofErr w:type="spellEnd"/>
        <w:r>
          <w:t>:</w:t>
        </w:r>
        <w:r>
          <w:tab/>
        </w:r>
      </w:ins>
      <w:ins w:id="361" w:author="Danny" w:date="2011-07-18T00:30:00Z">
        <w:r>
          <w:t>Torque</w:t>
        </w:r>
      </w:ins>
      <w:ins w:id="362" w:author="Danny" w:date="2011-07-18T00:29:00Z">
        <w:r>
          <w:t xml:space="preserve"> coefficient within the sector </w:t>
        </w:r>
        <w:r>
          <w:tab/>
        </w:r>
        <w:r>
          <w:tab/>
          <w:t>of the annulus</w:t>
        </w:r>
      </w:ins>
    </w:p>
    <w:p w:rsidR="00D235BB" w:rsidRDefault="00D235BB" w:rsidP="00D235BB">
      <w:pPr>
        <w:pStyle w:val="BodyTextIndent"/>
        <w:rPr>
          <w:ins w:id="363" w:author="Danny" w:date="2011-07-18T00:31:00Z"/>
        </w:rPr>
      </w:pPr>
      <w:ins w:id="364" w:author="Danny" w:date="2011-07-18T00:30:00Z">
        <w:r>
          <w:t>Power</w:t>
        </w:r>
      </w:ins>
      <w:ins w:id="365" w:author="Danny" w:date="2011-07-18T00:29:00Z">
        <w:r>
          <w:t xml:space="preserve"> </w:t>
        </w:r>
        <w:proofErr w:type="spellStart"/>
        <w:r>
          <w:t>Coef</w:t>
        </w:r>
        <w:proofErr w:type="spellEnd"/>
        <w:r>
          <w:t>:</w:t>
        </w:r>
        <w:r>
          <w:tab/>
        </w:r>
      </w:ins>
      <w:ins w:id="366" w:author="Danny" w:date="2011-07-18T00:30:00Z">
        <w:r>
          <w:t>Power</w:t>
        </w:r>
      </w:ins>
      <w:ins w:id="367" w:author="Danny" w:date="2011-07-18T00:29:00Z">
        <w:r>
          <w:t xml:space="preserve"> coefficient within the sector </w:t>
        </w:r>
        <w:r>
          <w:tab/>
        </w:r>
        <w:r>
          <w:tab/>
        </w:r>
        <w:r>
          <w:tab/>
          <w:t>of the annulus</w:t>
        </w:r>
      </w:ins>
    </w:p>
    <w:p w:rsidR="00D235BB" w:rsidRDefault="00D235BB" w:rsidP="00D235BB">
      <w:pPr>
        <w:pStyle w:val="BodyTextIndent"/>
        <w:rPr>
          <w:ins w:id="368" w:author="Danny" w:date="2011-07-18T00:36:00Z"/>
        </w:rPr>
      </w:pPr>
      <w:ins w:id="369" w:author="Danny" w:date="2011-07-18T00:31:00Z">
        <w:r>
          <w:t>Thrust/Len:</w:t>
        </w:r>
        <w:r>
          <w:tab/>
          <w:t xml:space="preserve">The thrust </w:t>
        </w:r>
      </w:ins>
      <w:ins w:id="370" w:author="Danny" w:date="2011-07-18T00:35:00Z">
        <w:r>
          <w:t xml:space="preserve">within the sector of the </w:t>
        </w:r>
        <w:r>
          <w:tab/>
        </w:r>
        <w:r>
          <w:tab/>
        </w:r>
        <w:r>
          <w:tab/>
          <w:t xml:space="preserve">annulus </w:t>
        </w:r>
      </w:ins>
      <w:ins w:id="371" w:author="Danny" w:date="2011-07-18T00:31:00Z">
        <w:r>
          <w:t xml:space="preserve">divided by the span of the </w:t>
        </w:r>
      </w:ins>
      <w:ins w:id="372" w:author="Danny" w:date="2011-07-18T00:35:00Z">
        <w:r>
          <w:tab/>
        </w:r>
        <w:r>
          <w:tab/>
        </w:r>
        <w:r>
          <w:tab/>
        </w:r>
      </w:ins>
      <w:ins w:id="373" w:author="Danny" w:date="2011-07-18T00:31:00Z">
        <w:r>
          <w:t>blade element</w:t>
        </w:r>
      </w:ins>
    </w:p>
    <w:p w:rsidR="00D235BB" w:rsidRDefault="00D235BB" w:rsidP="00D235BB">
      <w:pPr>
        <w:pStyle w:val="BodyTextIndent"/>
        <w:rPr>
          <w:ins w:id="374" w:author="Danny" w:date="2011-07-18T00:36:00Z"/>
        </w:rPr>
      </w:pPr>
      <w:ins w:id="375" w:author="Danny" w:date="2011-07-18T00:36:00Z">
        <w:r>
          <w:t>Torque/Len:</w:t>
        </w:r>
        <w:r>
          <w:tab/>
          <w:t xml:space="preserve">The torque produced by the sector of </w:t>
        </w:r>
        <w:r>
          <w:tab/>
        </w:r>
        <w:r>
          <w:tab/>
          <w:t xml:space="preserve">the annulus divided by the span of </w:t>
        </w:r>
        <w:r>
          <w:tab/>
        </w:r>
        <w:r>
          <w:tab/>
        </w:r>
        <w:r>
          <w:tab/>
          <w:t>the blade element</w:t>
        </w:r>
      </w:ins>
    </w:p>
    <w:p w:rsidR="00D235BB" w:rsidRDefault="00D526BF" w:rsidP="00D235BB">
      <w:pPr>
        <w:pStyle w:val="BodyTextIndent"/>
        <w:rPr>
          <w:ins w:id="376" w:author="Danny" w:date="2011-07-18T00:29:00Z"/>
        </w:rPr>
      </w:pPr>
      <w:ins w:id="377" w:author="Danny" w:date="2011-07-18T00:37:00Z">
        <w:r>
          <w:t>Power:</w:t>
        </w:r>
        <w:r>
          <w:tab/>
          <w:t xml:space="preserve">The mechanical power produced by </w:t>
        </w:r>
      </w:ins>
      <w:ins w:id="378" w:author="Danny" w:date="2011-07-18T00:38:00Z">
        <w:r>
          <w:tab/>
        </w:r>
        <w:r>
          <w:tab/>
        </w:r>
      </w:ins>
      <w:ins w:id="379" w:author="Danny" w:date="2011-07-18T00:37:00Z">
        <w:r>
          <w:t>the sector of the annulus</w:t>
        </w:r>
      </w:ins>
      <w:ins w:id="380" w:author="Danny" w:date="2011-07-18T10:42:00Z">
        <w:r w:rsidR="00CB220D">
          <w:t xml:space="preserve"> multiplied </w:t>
        </w:r>
        <w:r w:rsidR="00CB220D">
          <w:tab/>
        </w:r>
        <w:r w:rsidR="00CB220D">
          <w:tab/>
        </w:r>
        <w:r w:rsidR="00CB220D">
          <w:tab/>
          <w:t>by the number of blades</w:t>
        </w:r>
      </w:ins>
    </w:p>
    <w:p w:rsidR="00A87005" w:rsidRDefault="00A87005" w:rsidP="002446EB">
      <w:pPr>
        <w:pStyle w:val="BodyTextIndent"/>
        <w:rPr>
          <w:ins w:id="381" w:author="Danny" w:date="2011-07-18T00:29:00Z"/>
        </w:rPr>
      </w:pPr>
    </w:p>
    <w:p w:rsidR="00186986" w:rsidRDefault="00186986" w:rsidP="002446EB">
      <w:pPr>
        <w:pStyle w:val="BodyTextIndent"/>
        <w:rPr>
          <w:ins w:id="382" w:author="Danny" w:date="2011-07-17T23:31:00Z"/>
        </w:rPr>
      </w:pPr>
      <w:r>
        <w:t xml:space="preserve">If you enable </w:t>
      </w:r>
      <w:r>
        <w:rPr>
          <w:rStyle w:val="Variable"/>
        </w:rPr>
        <w:t>InputTSR</w:t>
      </w:r>
      <w:r>
        <w:t>, WT_Perf will expect the speed data to be tip-speed ratios (TSR) in</w:t>
      </w:r>
      <w:r w:rsidR="00370603">
        <w:softHyphen/>
      </w:r>
      <w:r>
        <w:t>stead of actual wind speeds.  This applies to both com</w:t>
      </w:r>
      <w:r w:rsidR="00370603">
        <w:softHyphen/>
      </w:r>
      <w:r>
        <w:t>bined-case and parametric analyses.</w:t>
      </w:r>
    </w:p>
    <w:p w:rsidR="00FE7C4E" w:rsidRDefault="00FE7C4E" w:rsidP="002446EB">
      <w:pPr>
        <w:pStyle w:val="BodyTextIndent"/>
      </w:pPr>
      <w:ins w:id="383" w:author="Danny" w:date="2011-07-17T23:32:00Z">
        <w:r w:rsidRPr="00FE7C4E">
          <w:rPr>
            <w:rStyle w:val="Variable"/>
            <w:rFonts w:ascii="Times New Roman" w:hAnsi="Times New Roman"/>
            <w:b w:val="0"/>
          </w:rPr>
          <w:t>If performing a</w:t>
        </w:r>
      </w:ins>
      <w:ins w:id="384" w:author="Danny" w:date="2011-07-17T23:33:00Z">
        <w:r>
          <w:rPr>
            <w:rStyle w:val="Variable"/>
            <w:rFonts w:ascii="Times New Roman" w:hAnsi="Times New Roman"/>
            <w:b w:val="0"/>
          </w:rPr>
          <w:t xml:space="preserve"> parametric analysis and</w:t>
        </w:r>
      </w:ins>
      <w:ins w:id="385" w:author="Danny" w:date="2011-07-17T23:32:00Z">
        <w:r w:rsidRPr="00FE7C4E">
          <w:rPr>
            <w:rStyle w:val="Variable"/>
            <w:rFonts w:ascii="Times New Roman" w:hAnsi="Times New Roman"/>
            <w:b w:val="0"/>
          </w:rPr>
          <w:t xml:space="preserve"> </w:t>
        </w:r>
      </w:ins>
      <w:ins w:id="386" w:author="Danny" w:date="2011-07-17T23:31:00Z">
        <w:r>
          <w:rPr>
            <w:rStyle w:val="Variable"/>
          </w:rPr>
          <w:t>OutMaxCp</w:t>
        </w:r>
        <w:r>
          <w:t xml:space="preserve"> </w:t>
        </w:r>
      </w:ins>
      <w:ins w:id="387" w:author="Danny" w:date="2011-07-17T23:33:00Z">
        <w:r>
          <w:t xml:space="preserve">is set to true, </w:t>
        </w:r>
        <w:proofErr w:type="spellStart"/>
        <w:r>
          <w:t>WT_Perf</w:t>
        </w:r>
        <w:proofErr w:type="spellEnd"/>
        <w:r>
          <w:t xml:space="preserve"> will compute the conditions (wind speed or tip speed ratio, rotor speed, and pitch angle) which resulted in the maximum power coefficient and output these results in the header of the .</w:t>
        </w:r>
        <w:proofErr w:type="spellStart"/>
        <w:r>
          <w:t>oup</w:t>
        </w:r>
        <w:proofErr w:type="spellEnd"/>
        <w:r>
          <w:t xml:space="preserve"> file.</w:t>
        </w:r>
      </w:ins>
    </w:p>
    <w:p w:rsidR="00186986" w:rsidRDefault="00186986" w:rsidP="00186986">
      <w:pPr>
        <w:pStyle w:val="BodyTextIndent"/>
      </w:pPr>
      <w:r>
        <w:t xml:space="preserve">The </w:t>
      </w:r>
      <w:r w:rsidRPr="00186986">
        <w:rPr>
          <w:rStyle w:val="Variable"/>
        </w:rPr>
        <w:t>SpdUnits</w:t>
      </w:r>
      <w:r>
        <w:t xml:space="preserve"> string tells WT_Perf what units are used for wind-speed data.  Three possible values are valid: "mps" will tell the code that the wind-speed val</w:t>
      </w:r>
      <w:r w:rsidR="00370603">
        <w:softHyphen/>
      </w:r>
      <w:r>
        <w:t>ues are in me</w:t>
      </w:r>
      <w:r>
        <w:softHyphen/>
        <w:t xml:space="preserve">ters/second, "fps" will indicate that they are in feet/second, and "mph" will indicate that they are in miles/hour.  </w:t>
      </w:r>
      <w:r w:rsidRPr="00186986">
        <w:t>I</w:t>
      </w:r>
      <w:r>
        <w:t xml:space="preserve">f </w:t>
      </w:r>
      <w:r>
        <w:rPr>
          <w:rStyle w:val="Variable"/>
        </w:rPr>
        <w:t>InputTSR</w:t>
      </w:r>
      <w:r>
        <w:t xml:space="preserve"> is </w:t>
      </w:r>
      <w:r w:rsidR="008B63F7">
        <w:t>true</w:t>
      </w:r>
      <w:r>
        <w:t>, this parameter is ignored.</w:t>
      </w:r>
    </w:p>
    <w:p w:rsidR="00186986" w:rsidRDefault="00186986" w:rsidP="00186986">
      <w:pPr>
        <w:pStyle w:val="Head2"/>
        <w:outlineLvl w:val="0"/>
      </w:pPr>
      <w:r>
        <w:t>Combined-Case Analysis</w:t>
      </w:r>
    </w:p>
    <w:p w:rsidR="00186986" w:rsidRDefault="00186986" w:rsidP="00186986">
      <w:pPr>
        <w:pStyle w:val="BodyTextIndent"/>
      </w:pPr>
      <w:r w:rsidRPr="00186986">
        <w:t>The first line</w:t>
      </w:r>
      <w:r>
        <w:t xml:space="preserve"> in the block is the number of com</w:t>
      </w:r>
      <w:r w:rsidR="00370603">
        <w:softHyphen/>
      </w:r>
      <w:r>
        <w:t>bined cases (</w:t>
      </w:r>
      <w:r w:rsidRPr="00186986">
        <w:rPr>
          <w:rStyle w:val="Variable"/>
        </w:rPr>
        <w:t>NumCases</w:t>
      </w:r>
      <w:r>
        <w:t xml:space="preserve">) to run.  If </w:t>
      </w:r>
      <w:r w:rsidR="00DF46DA">
        <w:t xml:space="preserve">set to </w:t>
      </w:r>
      <w:r>
        <w:t xml:space="preserve">zero, WT_Perf runs no combined cases </w:t>
      </w:r>
      <w:r w:rsidR="00DF46DA">
        <w:t>but</w:t>
      </w:r>
      <w:r>
        <w:t xml:space="preserve"> performs the old-style parametric analysis.</w:t>
      </w:r>
    </w:p>
    <w:p w:rsidR="00186986" w:rsidRDefault="00186986" w:rsidP="00186986">
      <w:pPr>
        <w:pStyle w:val="BodyTextIndent"/>
      </w:pPr>
      <w:r>
        <w:t>The second line is the header for the columns in the combined-cases block.  It must not be removed from the file.</w:t>
      </w:r>
    </w:p>
    <w:p w:rsidR="005E1424" w:rsidRDefault="00186986" w:rsidP="00186986">
      <w:pPr>
        <w:pStyle w:val="BodyTextIndent"/>
      </w:pPr>
      <w:r>
        <w:t xml:space="preserve">After that, enter </w:t>
      </w:r>
      <w:r w:rsidRPr="00186986">
        <w:rPr>
          <w:rStyle w:val="Variable"/>
        </w:rPr>
        <w:t>NumCases</w:t>
      </w:r>
      <w:r>
        <w:t xml:space="preserve"> lines containing a combination of speed (wind speed or TSR), rotor speed (</w:t>
      </w:r>
      <w:r w:rsidRPr="00186986">
        <w:rPr>
          <w:rStyle w:val="Variable"/>
        </w:rPr>
        <w:t>RotSpd</w:t>
      </w:r>
      <w:r>
        <w:t xml:space="preserve">) in rpm, and </w:t>
      </w:r>
      <w:r w:rsidRPr="00186986">
        <w:rPr>
          <w:rStyle w:val="Variable"/>
        </w:rPr>
        <w:t>Pitch</w:t>
      </w:r>
      <w:r>
        <w:t xml:space="preserve"> in degrees.</w:t>
      </w:r>
    </w:p>
    <w:p w:rsidR="00186986" w:rsidRPr="00186986" w:rsidRDefault="005E1424" w:rsidP="00186986">
      <w:pPr>
        <w:pStyle w:val="BodyTextIndent"/>
      </w:pPr>
      <w:r>
        <w:t xml:space="preserve">If </w:t>
      </w:r>
      <w:r w:rsidRPr="005E1424">
        <w:rPr>
          <w:rStyle w:val="Variable"/>
        </w:rPr>
        <w:t>NumCases</w:t>
      </w:r>
      <w:r>
        <w:t xml:space="preserve"> is greater than zero, </w:t>
      </w:r>
      <w:r w:rsidR="00186986">
        <w:t xml:space="preserve">WT_Perf will </w:t>
      </w:r>
      <w:r w:rsidR="00043EE6">
        <w:t>do</w:t>
      </w:r>
      <w:r w:rsidR="00186986">
        <w:t xml:space="preserve"> the </w:t>
      </w:r>
      <w:r w:rsidR="00043EE6">
        <w:t>performance</w:t>
      </w:r>
      <w:r w:rsidR="00186986">
        <w:t xml:space="preserve"> analysis for each case and generate a single table</w:t>
      </w:r>
      <w:r w:rsidR="003C112A">
        <w:t xml:space="preserve"> containing wind speed, TSR, rotor speed, pitch, power, torque, thrust, flap moment,</w:t>
      </w:r>
      <w:r>
        <w:t xml:space="preserve"> </w:t>
      </w:r>
      <w:del w:id="388" w:author="Danny" w:date="2011-07-17T23:36:00Z">
        <w:r w:rsidDel="002B3D52">
          <w:delText xml:space="preserve">and </w:delText>
        </w:r>
      </w:del>
      <w:r>
        <w:t>power coefficient</w:t>
      </w:r>
      <w:ins w:id="389" w:author="Danny" w:date="2011-07-17T23:36:00Z">
        <w:r w:rsidR="002B3D52">
          <w:t>, and cavitation flag</w:t>
        </w:r>
      </w:ins>
      <w:r>
        <w:t xml:space="preserve"> columns.</w:t>
      </w:r>
    </w:p>
    <w:p w:rsidR="00186986" w:rsidRDefault="00186986" w:rsidP="00186986">
      <w:pPr>
        <w:pStyle w:val="Head2"/>
        <w:outlineLvl w:val="0"/>
      </w:pPr>
      <w:r>
        <w:lastRenderedPageBreak/>
        <w:t>Parametric Analysis</w:t>
      </w:r>
    </w:p>
    <w:p w:rsidR="00053E09" w:rsidRDefault="005E1424" w:rsidP="00053E09">
      <w:pPr>
        <w:pStyle w:val="BodyTextIndent"/>
      </w:pPr>
      <w:r>
        <w:t xml:space="preserve">If </w:t>
      </w:r>
      <w:r w:rsidRPr="005E1424">
        <w:rPr>
          <w:rStyle w:val="Variable"/>
        </w:rPr>
        <w:t>NumCases</w:t>
      </w:r>
      <w:r>
        <w:t xml:space="preserve"> is zero, </w:t>
      </w:r>
      <w:r w:rsidR="00053E09">
        <w:t xml:space="preserve">WT_Perf varies </w:t>
      </w:r>
      <w:r w:rsidR="000D2551">
        <w:t>as many as</w:t>
      </w:r>
      <w:r w:rsidR="00053E09">
        <w:t xml:space="preserve"> three parameters in each run</w:t>
      </w:r>
      <w:r w:rsidR="000D2551">
        <w:t>:</w:t>
      </w:r>
      <w:r w:rsidR="00053E09">
        <w:t xml:space="preserve"> rotor speed in rpm, blade pitch in de</w:t>
      </w:r>
      <w:r w:rsidR="00053E09">
        <w:softHyphen/>
        <w:t xml:space="preserve">grees, and wind speed.  </w:t>
      </w:r>
      <w:r>
        <w:t>Enter the</w:t>
      </w:r>
      <w:r w:rsidR="00053E09">
        <w:t xml:space="preserve"> wind speed as a tip-speed ratio or an actual wind speed</w:t>
      </w:r>
      <w:r>
        <w:t xml:space="preserve"> according to the </w:t>
      </w:r>
      <w:r w:rsidRPr="005E1424">
        <w:rPr>
          <w:rStyle w:val="Variable"/>
        </w:rPr>
        <w:t>InputTSR</w:t>
      </w:r>
      <w:r>
        <w:t xml:space="preserve"> flag men</w:t>
      </w:r>
      <w:r w:rsidR="00370603">
        <w:softHyphen/>
      </w:r>
      <w:r>
        <w:t>tioned above</w:t>
      </w:r>
      <w:r w:rsidR="00053E09">
        <w:t xml:space="preserve">.  The </w:t>
      </w:r>
      <w:r>
        <w:t xml:space="preserve">first three </w:t>
      </w:r>
      <w:r w:rsidR="00053E09">
        <w:t>parameters</w:t>
      </w:r>
      <w:r>
        <w:t xml:space="preserve"> in this section</w:t>
      </w:r>
      <w:r w:rsidR="00053E09">
        <w:t xml:space="preserve"> are </w:t>
      </w:r>
      <w:r>
        <w:rPr>
          <w:rStyle w:val="Variable"/>
        </w:rPr>
        <w:t>ParRow</w:t>
      </w:r>
      <w:r w:rsidR="00053E09">
        <w:t xml:space="preserve">, </w:t>
      </w:r>
      <w:r>
        <w:rPr>
          <w:rStyle w:val="Variable"/>
        </w:rPr>
        <w:t>ParCol</w:t>
      </w:r>
      <w:r w:rsidR="00053E09">
        <w:t xml:space="preserve">, and </w:t>
      </w:r>
      <w:r>
        <w:rPr>
          <w:rStyle w:val="Variable"/>
        </w:rPr>
        <w:t>ParSht</w:t>
      </w:r>
      <w:r w:rsidR="00053E09">
        <w:t>.  They determine how the output data are tabulated</w:t>
      </w:r>
      <w:r>
        <w:t xml:space="preserve"> for output</w:t>
      </w:r>
      <w:r w:rsidR="00053E09">
        <w:t>.  If all three parameters are varied, WT_Perf generate</w:t>
      </w:r>
      <w:r w:rsidR="00DF46DA">
        <w:t>s</w:t>
      </w:r>
      <w:r w:rsidR="00053E09">
        <w:t xml:space="preserve"> multiple tables of data.  </w:t>
      </w:r>
      <w:r w:rsidR="00DF46DA">
        <w:t xml:space="preserve">The </w:t>
      </w:r>
      <w:r w:rsidR="00DF46DA">
        <w:rPr>
          <w:rStyle w:val="Variable"/>
        </w:rPr>
        <w:t>ParRow</w:t>
      </w:r>
      <w:r w:rsidR="00DF46DA">
        <w:t xml:space="preserve"> pa</w:t>
      </w:r>
      <w:r w:rsidR="00DF46DA">
        <w:softHyphen/>
        <w:t xml:space="preserve">rameter determines </w:t>
      </w:r>
      <w:r w:rsidR="00053E09">
        <w:t>vari</w:t>
      </w:r>
      <w:r w:rsidR="00DF46DA">
        <w:t>ation</w:t>
      </w:r>
      <w:r w:rsidR="00053E09">
        <w:t xml:space="preserve"> in the table</w:t>
      </w:r>
      <w:r w:rsidR="00DF46DA">
        <w:t xml:space="preserve"> rows</w:t>
      </w:r>
      <w:r w:rsidR="00053E09">
        <w:t xml:space="preserve">.  The </w:t>
      </w:r>
      <w:r>
        <w:rPr>
          <w:rStyle w:val="Variable"/>
        </w:rPr>
        <w:t>ParCol</w:t>
      </w:r>
      <w:r>
        <w:t xml:space="preserve"> </w:t>
      </w:r>
      <w:r w:rsidR="00053E09">
        <w:t>pa</w:t>
      </w:r>
      <w:r w:rsidR="008F256C">
        <w:softHyphen/>
      </w:r>
      <w:r w:rsidR="00053E09">
        <w:t xml:space="preserve">rameter determines column </w:t>
      </w:r>
      <w:r w:rsidR="00DF46DA">
        <w:t>variation</w:t>
      </w:r>
      <w:r w:rsidR="00053E09">
        <w:t xml:space="preserve"> in the tables.  The </w:t>
      </w:r>
      <w:r>
        <w:rPr>
          <w:rStyle w:val="Variable"/>
        </w:rPr>
        <w:t>ParSht</w:t>
      </w:r>
      <w:r>
        <w:t xml:space="preserve"> </w:t>
      </w:r>
      <w:r w:rsidR="00053E09">
        <w:t>parameter deter</w:t>
      </w:r>
      <w:r w:rsidR="008E52CA">
        <w:softHyphen/>
      </w:r>
      <w:r w:rsidR="00053E09">
        <w:t>mines which of the parametric values var</w:t>
      </w:r>
      <w:r w:rsidR="00DF46DA">
        <w:t>y</w:t>
      </w:r>
      <w:r w:rsidR="00053E09">
        <w:t xml:space="preserve"> from sheet to sheet (table to table).</w:t>
      </w:r>
    </w:p>
    <w:p w:rsidR="00053E09" w:rsidRDefault="00053E09" w:rsidP="00053E09">
      <w:pPr>
        <w:pStyle w:val="BodyTextIndent"/>
      </w:pPr>
      <w:r>
        <w:t xml:space="preserve">The </w:t>
      </w:r>
      <w:r w:rsidR="005E1424">
        <w:t>next</w:t>
      </w:r>
      <w:r>
        <w:t xml:space="preserve"> five parameters in this section tell WT_Perf which of the possible output values should be written to the output file.  They are rotor power (kW), power coefficient (C</w:t>
      </w:r>
      <w:r>
        <w:rPr>
          <w:vertAlign w:val="subscript"/>
        </w:rPr>
        <w:t>P</w:t>
      </w:r>
      <w:r>
        <w:t>), rotor torque (N-m or ft-</w:t>
      </w:r>
      <w:proofErr w:type="spellStart"/>
      <w:r>
        <w:t>lbf</w:t>
      </w:r>
      <w:proofErr w:type="spellEnd"/>
      <w:r>
        <w:t>), flap</w:t>
      </w:r>
      <w:r w:rsidR="000D2551">
        <w:t>-</w:t>
      </w:r>
      <w:r>
        <w:t xml:space="preserve">bending moment at the hub </w:t>
      </w:r>
      <w:r w:rsidR="005E1424">
        <w:t>radius</w:t>
      </w:r>
      <w:r>
        <w:t xml:space="preserve"> (N-m or ft-</w:t>
      </w:r>
      <w:proofErr w:type="spellStart"/>
      <w:r>
        <w:t>lbf</w:t>
      </w:r>
      <w:proofErr w:type="spellEnd"/>
      <w:r>
        <w:t xml:space="preserve">), and rotor thrust (N or </w:t>
      </w:r>
      <w:proofErr w:type="spellStart"/>
      <w:r>
        <w:t>lbf</w:t>
      </w:r>
      <w:proofErr w:type="spellEnd"/>
      <w:r>
        <w:t>).</w:t>
      </w:r>
    </w:p>
    <w:p w:rsidR="001714DC" w:rsidRDefault="001714DC" w:rsidP="001714DC">
      <w:pPr>
        <w:pStyle w:val="BodyTextIndent"/>
      </w:pPr>
      <w:r>
        <w:t xml:space="preserve">This </w:t>
      </w:r>
      <w:r w:rsidR="005E1424">
        <w:t>next line</w:t>
      </w:r>
      <w:r>
        <w:t xml:space="preserve"> tells WT_Perf </w:t>
      </w:r>
      <w:r w:rsidR="005E1424">
        <w:t>how to vary the vari</w:t>
      </w:r>
      <w:r w:rsidR="008F256C">
        <w:softHyphen/>
      </w:r>
      <w:r w:rsidR="005E1424">
        <w:t>ous parameters</w:t>
      </w:r>
      <w:r>
        <w:t xml:space="preserve">.  The </w:t>
      </w:r>
      <w:r w:rsidR="005E1424">
        <w:rPr>
          <w:rStyle w:val="Variable"/>
        </w:rPr>
        <w:t>PitSt</w:t>
      </w:r>
      <w:r>
        <w:t xml:space="preserve">, </w:t>
      </w:r>
      <w:r w:rsidR="005E1424">
        <w:rPr>
          <w:rStyle w:val="Variable"/>
        </w:rPr>
        <w:t>PitEnd</w:t>
      </w:r>
      <w:r>
        <w:t xml:space="preserve">, and </w:t>
      </w:r>
      <w:r w:rsidR="005E1424">
        <w:rPr>
          <w:rStyle w:val="Variable"/>
        </w:rPr>
        <w:t>PitDel</w:t>
      </w:r>
      <w:r>
        <w:t xml:space="preserve"> values define the start, end, and delta pitch angles to use.  They are input in degrees.</w:t>
      </w:r>
      <w:r w:rsidR="005E1424">
        <w:t xml:space="preserve">  The pitch value is added to the local twist at each segment to determine the angle between the chord line and the plane (or cone) of rotation.</w:t>
      </w:r>
    </w:p>
    <w:p w:rsidR="001714DC" w:rsidRDefault="001714DC" w:rsidP="001714DC">
      <w:pPr>
        <w:pStyle w:val="BodyTextIndent"/>
      </w:pPr>
      <w:r>
        <w:t xml:space="preserve">The </w:t>
      </w:r>
      <w:r w:rsidR="005E1424">
        <w:rPr>
          <w:rStyle w:val="Variable"/>
        </w:rPr>
        <w:t>OmgSt</w:t>
      </w:r>
      <w:r>
        <w:t xml:space="preserve">, </w:t>
      </w:r>
      <w:r w:rsidR="005E1424">
        <w:rPr>
          <w:rStyle w:val="Variable"/>
        </w:rPr>
        <w:t>OmgEnd</w:t>
      </w:r>
      <w:r>
        <w:t xml:space="preserve">, and </w:t>
      </w:r>
      <w:r w:rsidR="005E1424">
        <w:rPr>
          <w:rStyle w:val="Variable"/>
        </w:rPr>
        <w:t>OmgDel</w:t>
      </w:r>
      <w:r>
        <w:t xml:space="preserve"> parameters de</w:t>
      </w:r>
      <w:r>
        <w:softHyphen/>
        <w:t>fine the start, end, and delta rotor speed in rpm.</w:t>
      </w:r>
    </w:p>
    <w:p w:rsidR="001714DC" w:rsidRDefault="001714DC" w:rsidP="001714DC">
      <w:pPr>
        <w:pStyle w:val="BodyTextIndent"/>
      </w:pPr>
      <w:r>
        <w:t xml:space="preserve">When specifying the parametric wind speeds, you can either input values in tip-speed ratio (speed of the blade tip divided by the wind speed) or actual wind speeds.  If you enable the </w:t>
      </w:r>
      <w:r w:rsidR="005E1424">
        <w:rPr>
          <w:rStyle w:val="Variable"/>
        </w:rPr>
        <w:t>InputTSR</w:t>
      </w:r>
      <w:r>
        <w:t xml:space="preserve"> flag</w:t>
      </w:r>
      <w:r w:rsidR="005E1424">
        <w:t xml:space="preserve"> mentioned above</w:t>
      </w:r>
      <w:r>
        <w:t xml:space="preserve">, WT_Perf will expect the following line to be tip-speed ratios.  </w:t>
      </w:r>
      <w:r w:rsidR="005E1424">
        <w:rPr>
          <w:rStyle w:val="Variable"/>
        </w:rPr>
        <w:t>SpdSt</w:t>
      </w:r>
      <w:r>
        <w:t xml:space="preserve">, </w:t>
      </w:r>
      <w:r w:rsidR="005E1424">
        <w:rPr>
          <w:rStyle w:val="Variable"/>
        </w:rPr>
        <w:t>SpdEnd</w:t>
      </w:r>
      <w:r>
        <w:t xml:space="preserve">, and </w:t>
      </w:r>
      <w:r w:rsidR="005E1424">
        <w:rPr>
          <w:rStyle w:val="Variable"/>
        </w:rPr>
        <w:t>SpdDel</w:t>
      </w:r>
      <w:r>
        <w:t xml:space="preserve"> de</w:t>
      </w:r>
      <w:r w:rsidR="00370603">
        <w:softHyphen/>
      </w:r>
      <w:r>
        <w:t>fine the start, end</w:t>
      </w:r>
      <w:r w:rsidR="000D2551">
        <w:t>,</w:t>
      </w:r>
      <w:r>
        <w:t xml:space="preserve"> and delta speed.  If </w:t>
      </w:r>
      <w:r w:rsidR="005E1424">
        <w:rPr>
          <w:rStyle w:val="Variable"/>
        </w:rPr>
        <w:t>InputTSR</w:t>
      </w:r>
      <w:r w:rsidR="005E1424">
        <w:t xml:space="preserve"> </w:t>
      </w:r>
      <w:r>
        <w:t xml:space="preserve">is false, enter actual wind speeds.  The </w:t>
      </w:r>
      <w:r>
        <w:rPr>
          <w:rStyle w:val="Variable"/>
        </w:rPr>
        <w:t>U</w:t>
      </w:r>
      <w:r w:rsidR="005E1424" w:rsidRPr="005E1424">
        <w:rPr>
          <w:rStyle w:val="Variable"/>
        </w:rPr>
        <w:t>nits</w:t>
      </w:r>
      <w:r>
        <w:t xml:space="preserve"> string </w:t>
      </w:r>
      <w:r w:rsidR="005E1424">
        <w:t xml:space="preserve">mentioned above </w:t>
      </w:r>
      <w:r>
        <w:t>defines the units for actual wind speeds.  Three possible values are valid: "mps" will tell the code that the wind-speed values are in me</w:t>
      </w:r>
      <w:r>
        <w:softHyphen/>
        <w:t>ters/second, "fps" will indicate that they are in feet/second, and "mph" will indicate that they are in miles/hour.  I</w:t>
      </w:r>
      <w:r w:rsidR="005E1424">
        <w:t>f</w:t>
      </w:r>
      <w:r>
        <w:t xml:space="preserve"> </w:t>
      </w:r>
      <w:r w:rsidR="005E1424">
        <w:rPr>
          <w:rStyle w:val="Variable"/>
        </w:rPr>
        <w:t>InputTSR</w:t>
      </w:r>
      <w:r w:rsidR="005E1424">
        <w:t xml:space="preserve"> </w:t>
      </w:r>
      <w:r>
        <w:t>is true, this parameter is ignored.</w:t>
      </w:r>
    </w:p>
    <w:p w:rsidR="00BC551A" w:rsidRPr="00BC551A" w:rsidRDefault="00BC551A" w:rsidP="00BC551A">
      <w:pPr>
        <w:pStyle w:val="Head1"/>
      </w:pPr>
      <w:r w:rsidRPr="00BC551A">
        <w:t>Creating the Airfoil Data Files</w:t>
      </w:r>
    </w:p>
    <w:p w:rsidR="00BC551A" w:rsidRDefault="00270564" w:rsidP="00BC551A">
      <w:pPr>
        <w:pStyle w:val="BodyTextIndent"/>
      </w:pPr>
      <w:r>
        <w:t xml:space="preserve">The files containing aerodynamic coefficients are compatible with those used by AeroDyn (http://wind.nrel.gov/designcodes/simulators/aerodyn).  WT_Perf accepts files formatted to the existing AeroDyn v12 style or the newer, slightly modified style.  The differences between the styles are </w:t>
      </w:r>
      <w:r w:rsidR="00330DE7">
        <w:t>minor</w:t>
      </w:r>
      <w:r>
        <w:t>.</w:t>
      </w:r>
      <w:r w:rsidR="00330DE7" w:rsidRPr="00330DE7">
        <w:t xml:space="preserve"> </w:t>
      </w:r>
      <w:r w:rsidR="0059518D">
        <w:t xml:space="preserve"> </w:t>
      </w:r>
      <w:r w:rsidR="00330DE7">
        <w:lastRenderedPageBreak/>
        <w:t xml:space="preserve">Please see the AeroDyn user’s guide for details on the old </w:t>
      </w:r>
      <w:r w:rsidR="0059518D">
        <w:t>format of the files.</w:t>
      </w:r>
    </w:p>
    <w:p w:rsidR="0059518D" w:rsidRDefault="00330DE7" w:rsidP="00BC551A">
      <w:pPr>
        <w:pStyle w:val="BodyTextIndent"/>
      </w:pPr>
      <w:r>
        <w:t xml:space="preserve">To tell WT_Perf to assume the file is in the new format, start the first line with the string AERODYN INPUT FILE.  </w:t>
      </w:r>
      <w:r w:rsidR="0059518D">
        <w:t xml:space="preserve">The </w:t>
      </w:r>
      <w:del w:id="390" w:author="Danny" w:date="2011-07-17T23:39:00Z">
        <w:r w:rsidR="0059518D" w:rsidDel="002B3D52">
          <w:delText>next two</w:delText>
        </w:r>
      </w:del>
      <w:ins w:id="391" w:author="Danny" w:date="2011-07-17T23:39:00Z">
        <w:r w:rsidR="002B3D52">
          <w:t>second and third</w:t>
        </w:r>
      </w:ins>
      <w:r w:rsidR="0059518D">
        <w:t xml:space="preserve"> lines are for comments</w:t>
      </w:r>
      <w:r w:rsidR="00270564">
        <w:t>.</w:t>
      </w:r>
      <w:r w:rsidR="00035092">
        <w:t xml:space="preserve">  </w:t>
      </w:r>
      <w:r w:rsidR="0059518D">
        <w:t xml:space="preserve">The </w:t>
      </w:r>
      <w:del w:id="392" w:author="Danny" w:date="2011-07-17T23:40:00Z">
        <w:r w:rsidR="0059518D" w:rsidDel="002B3D52">
          <w:delText xml:space="preserve">next </w:delText>
        </w:r>
      </w:del>
      <w:ins w:id="393" w:author="Danny" w:date="2011-07-17T23:40:00Z">
        <w:r w:rsidR="002B3D52">
          <w:t xml:space="preserve">fourth </w:t>
        </w:r>
      </w:ins>
      <w:r w:rsidR="0059518D">
        <w:t>line tells WT_Perf how many blocks of data there will be for different Reynolds numbers</w:t>
      </w:r>
      <w:r w:rsidR="00035092">
        <w:t>.</w:t>
      </w:r>
    </w:p>
    <w:p w:rsidR="00270564" w:rsidRDefault="0059518D" w:rsidP="00BC551A">
      <w:pPr>
        <w:pStyle w:val="BodyTextIndent"/>
      </w:pPr>
      <w:r>
        <w:t xml:space="preserve">For each block, the first value is the Reynolds number.  </w:t>
      </w:r>
      <w:ins w:id="394" w:author="Danny" w:date="2011-07-17T23:40:00Z">
        <w:r w:rsidR="002B3D52">
          <w:t xml:space="preserve">The second value is the control setting.  </w:t>
        </w:r>
      </w:ins>
      <w:r>
        <w:t>The next seven lines are for AeroDyn’s dy</w:t>
      </w:r>
      <w:r w:rsidR="008E52CA">
        <w:softHyphen/>
      </w:r>
      <w:r>
        <w:t>namic-stall model and are ignored by WT_Perf, but you must include them.</w:t>
      </w:r>
    </w:p>
    <w:p w:rsidR="00035092" w:rsidRDefault="0059518D" w:rsidP="002B3D52">
      <w:pPr>
        <w:pStyle w:val="BodyTextIndent"/>
      </w:pPr>
      <w:r>
        <w:t xml:space="preserve">A multicolumn table follows.  The first column is for the angle of attack in degrees.  The </w:t>
      </w:r>
      <w:ins w:id="395" w:author="Danny" w:date="2011-07-17T23:41:00Z">
        <w:r w:rsidR="002B3D52">
          <w:t xml:space="preserve">angle of attack </w:t>
        </w:r>
      </w:ins>
      <w:r>
        <w:t>values must increase monotonically</w:t>
      </w:r>
      <w:ins w:id="396" w:author="Danny" w:date="2011-07-17T23:41:00Z">
        <w:r w:rsidR="002B3D52">
          <w:t xml:space="preserve"> and it is recommended that the values span the range -180 to 180 degrees</w:t>
        </w:r>
      </w:ins>
      <w:r>
        <w:t xml:space="preserve">.  The second and third columns are for the lift and drag coefficients.  </w:t>
      </w:r>
      <w:ins w:id="397" w:author="Danny" w:date="2011-07-17T23:42:00Z">
        <w:r w:rsidR="002B3D52">
          <w:t xml:space="preserve">The </w:t>
        </w:r>
      </w:ins>
      <w:ins w:id="398" w:author="Danny" w:date="2011-07-17T23:43:00Z">
        <w:r w:rsidR="002B3D52">
          <w:t>fourth</w:t>
        </w:r>
      </w:ins>
      <w:ins w:id="399" w:author="Danny" w:date="2011-07-17T23:42:00Z">
        <w:r w:rsidR="002B3D52">
          <w:t xml:space="preserve"> and fifth columns can be used for the pitching moment</w:t>
        </w:r>
      </w:ins>
      <w:ins w:id="400" w:author="Danny" w:date="2011-07-17T23:45:00Z">
        <w:r w:rsidR="002B3D52">
          <w:t xml:space="preserve"> (Cm)</w:t>
        </w:r>
      </w:ins>
      <w:ins w:id="401" w:author="Danny" w:date="2011-07-17T23:42:00Z">
        <w:r w:rsidR="002B3D52">
          <w:t xml:space="preserve"> and minimum pressure coefficients</w:t>
        </w:r>
      </w:ins>
      <w:ins w:id="402" w:author="Danny" w:date="2011-07-17T23:45:00Z">
        <w:r w:rsidR="002B3D52">
          <w:t xml:space="preserve"> (</w:t>
        </w:r>
        <w:proofErr w:type="spellStart"/>
        <w:r w:rsidR="002B3D52">
          <w:t>Cpmin</w:t>
        </w:r>
        <w:proofErr w:type="spellEnd"/>
        <w:r w:rsidR="002B3D52">
          <w:t>)</w:t>
        </w:r>
      </w:ins>
      <w:ins w:id="403" w:author="Danny" w:date="2011-07-17T23:42:00Z">
        <w:r w:rsidR="002B3D52">
          <w:t>.</w:t>
        </w:r>
      </w:ins>
      <w:ins w:id="404" w:author="Danny" w:date="2011-07-17T23:45:00Z">
        <w:r w:rsidR="002B3D52">
          <w:t xml:space="preserve">  </w:t>
        </w:r>
      </w:ins>
      <w:ins w:id="405" w:author="Danny" w:date="2011-07-17T23:47:00Z">
        <w:r w:rsidR="002B3D52">
          <w:t xml:space="preserve">If only using one of these coefficients, either Cm or </w:t>
        </w:r>
        <w:proofErr w:type="spellStart"/>
        <w:r w:rsidR="002B3D52">
          <w:t>Cpmin</w:t>
        </w:r>
        <w:proofErr w:type="spellEnd"/>
        <w:r w:rsidR="002B3D52">
          <w:t xml:space="preserve">, enter the </w:t>
        </w:r>
      </w:ins>
      <w:ins w:id="406" w:author="Danny" w:date="2011-07-18T12:27:00Z">
        <w:r w:rsidR="0067075F">
          <w:t>coefficient</w:t>
        </w:r>
      </w:ins>
      <w:ins w:id="407" w:author="Danny" w:date="2011-07-17T23:48:00Z">
        <w:r w:rsidR="002B3D52">
          <w:t xml:space="preserve"> </w:t>
        </w:r>
      </w:ins>
      <w:ins w:id="408" w:author="Danny" w:date="2011-07-17T23:47:00Z">
        <w:r w:rsidR="002B3D52">
          <w:t xml:space="preserve">data in the fourth column.  If using both Cm and </w:t>
        </w:r>
        <w:proofErr w:type="spellStart"/>
        <w:r w:rsidR="002B3D52">
          <w:t>Cpmin</w:t>
        </w:r>
        <w:proofErr w:type="spellEnd"/>
        <w:r w:rsidR="002B3D52">
          <w:t xml:space="preserve">, enter Cm </w:t>
        </w:r>
      </w:ins>
      <w:ins w:id="409" w:author="Danny" w:date="2011-07-17T23:49:00Z">
        <w:r w:rsidR="002B3D52">
          <w:t>in</w:t>
        </w:r>
      </w:ins>
      <w:ins w:id="410" w:author="Danny" w:date="2011-07-17T23:47:00Z">
        <w:r w:rsidR="002B3D52">
          <w:t xml:space="preserve"> the fourth column and </w:t>
        </w:r>
        <w:proofErr w:type="spellStart"/>
        <w:r w:rsidR="002B3D52">
          <w:t>Cpmin</w:t>
        </w:r>
        <w:proofErr w:type="spellEnd"/>
        <w:r w:rsidR="002B3D52">
          <w:t xml:space="preserve"> </w:t>
        </w:r>
      </w:ins>
      <w:ins w:id="411" w:author="Danny" w:date="2011-07-17T23:49:00Z">
        <w:r w:rsidR="002B3D52">
          <w:t>in</w:t>
        </w:r>
      </w:ins>
      <w:ins w:id="412" w:author="Danny" w:date="2011-07-17T23:47:00Z">
        <w:r w:rsidR="002B3D52">
          <w:t xml:space="preserve"> the fifth column.</w:t>
        </w:r>
      </w:ins>
      <w:del w:id="413" w:author="Danny" w:date="2011-07-17T23:49:00Z">
        <w:r w:rsidDel="002B3D52">
          <w:delText xml:space="preserve">If </w:delText>
        </w:r>
        <w:r w:rsidRPr="00804EBF" w:rsidDel="002B3D52">
          <w:rPr>
            <w:rStyle w:val="Variable"/>
          </w:rPr>
          <w:delText>UseCm</w:delText>
        </w:r>
        <w:r w:rsidDel="002B3D52">
          <w:delText xml:space="preserve"> is true, add a fourth column for the pitching-moment data. </w:delText>
        </w:r>
      </w:del>
      <w:r>
        <w:t xml:space="preserve"> At the end</w:t>
      </w:r>
      <w:r w:rsidR="00035092">
        <w:t xml:space="preserve"> of </w:t>
      </w:r>
      <w:ins w:id="414" w:author="Danny" w:date="2011-07-17T23:49:00Z">
        <w:r w:rsidR="002B3D52">
          <w:t xml:space="preserve">each </w:t>
        </w:r>
      </w:ins>
      <w:del w:id="415" w:author="Danny" w:date="2011-07-17T23:49:00Z">
        <w:r w:rsidR="00035092" w:rsidDel="002B3D52">
          <w:delText xml:space="preserve">the </w:delText>
        </w:r>
      </w:del>
      <w:r w:rsidR="00035092">
        <w:t>table</w:t>
      </w:r>
      <w:r w:rsidR="00E319A5">
        <w:t>, add a line</w:t>
      </w:r>
      <w:r w:rsidR="00035092">
        <w:t xml:space="preserve"> containing the string “EOT”.  The </w:t>
      </w:r>
      <w:r w:rsidR="00E319A5">
        <w:t>new table format</w:t>
      </w:r>
      <w:r w:rsidR="00035092">
        <w:t xml:space="preserve"> </w:t>
      </w:r>
      <w:r w:rsidR="00E319A5">
        <w:t>allows one to use differ</w:t>
      </w:r>
      <w:r w:rsidR="008E52CA">
        <w:softHyphen/>
      </w:r>
      <w:r w:rsidR="00E319A5">
        <w:t>ent</w:t>
      </w:r>
      <w:r w:rsidR="00035092">
        <w:t xml:space="preserve"> set</w:t>
      </w:r>
      <w:r w:rsidR="00E319A5">
        <w:t>s</w:t>
      </w:r>
      <w:r w:rsidR="00035092">
        <w:t xml:space="preserve"> of angles of attack</w:t>
      </w:r>
      <w:r w:rsidR="00330DE7" w:rsidRPr="00330DE7">
        <w:t xml:space="preserve"> </w:t>
      </w:r>
      <w:r w:rsidR="00330DE7">
        <w:t xml:space="preserve">for </w:t>
      </w:r>
      <w:r w:rsidR="00E319A5">
        <w:t>each</w:t>
      </w:r>
      <w:r w:rsidR="00330DE7">
        <w:t xml:space="preserve"> table</w:t>
      </w:r>
      <w:r w:rsidR="00035092">
        <w:t>.</w:t>
      </w:r>
      <w:ins w:id="416" w:author="Danny" w:date="2011-07-17T23:50:00Z">
        <w:r w:rsidR="002B3D52">
          <w:t xml:space="preserve">  At the very end of the file, after the final "EOT" add a blank line with no text on it.</w:t>
        </w:r>
      </w:ins>
    </w:p>
    <w:p w:rsidR="002608DF" w:rsidRDefault="002608DF" w:rsidP="00BC551A">
      <w:pPr>
        <w:pStyle w:val="Head1"/>
      </w:pPr>
      <w:r>
        <w:t>Known Bugs</w:t>
      </w:r>
    </w:p>
    <w:p w:rsidR="005B57DC" w:rsidRPr="005B57DC" w:rsidRDefault="005B57DC" w:rsidP="005B57DC">
      <w:pPr>
        <w:pStyle w:val="BodyTextIndent"/>
      </w:pPr>
      <w:r>
        <w:t>None.</w:t>
      </w:r>
    </w:p>
    <w:p w:rsidR="002608DF" w:rsidRDefault="002608DF">
      <w:pPr>
        <w:pStyle w:val="Head2"/>
        <w:outlineLvl w:val="0"/>
      </w:pPr>
      <w:r>
        <w:t>Caveats</w:t>
      </w:r>
    </w:p>
    <w:p w:rsidR="002608DF" w:rsidRDefault="002608DF">
      <w:pPr>
        <w:pStyle w:val="BodyTextIndent"/>
      </w:pPr>
      <w:r>
        <w:t>NREL makes no promises about the usability or ac</w:t>
      </w:r>
      <w:r>
        <w:softHyphen/>
        <w:t xml:space="preserve">curacy of </w:t>
      </w:r>
      <w:r>
        <w:fldChar w:fldCharType="begin"/>
      </w:r>
      <w:r>
        <w:instrText xml:space="preserve"> SUBJECT  \* MERGEFORMAT </w:instrText>
      </w:r>
      <w:r>
        <w:fldChar w:fldCharType="separate"/>
      </w:r>
      <w:proofErr w:type="spellStart"/>
      <w:r w:rsidR="00AB455F">
        <w:t>WT_Perf</w:t>
      </w:r>
      <w:proofErr w:type="spellEnd"/>
      <w:r>
        <w:fldChar w:fldCharType="end"/>
      </w:r>
      <w:r>
        <w:t>, which is essentially a beta code.  NREL does not have the resources to provide full sup</w:t>
      </w:r>
      <w:r>
        <w:softHyphen/>
        <w:t xml:space="preserve">port for this program.  </w:t>
      </w:r>
      <w:r>
        <w:rPr>
          <w:i/>
          <w:iCs/>
        </w:rPr>
        <w:t xml:space="preserve">You may use </w:t>
      </w:r>
      <w:r>
        <w:rPr>
          <w:i/>
          <w:iCs/>
        </w:rPr>
        <w:fldChar w:fldCharType="begin"/>
      </w:r>
      <w:r>
        <w:rPr>
          <w:i/>
          <w:iCs/>
        </w:rPr>
        <w:instrText xml:space="preserve"> SUBJECT  \* MERGEFORMAT </w:instrText>
      </w:r>
      <w:r>
        <w:rPr>
          <w:i/>
          <w:iCs/>
        </w:rPr>
        <w:fldChar w:fldCharType="separate"/>
      </w:r>
      <w:proofErr w:type="spellStart"/>
      <w:r w:rsidR="00AB455F">
        <w:rPr>
          <w:i/>
          <w:iCs/>
        </w:rPr>
        <w:t>WT_Perf</w:t>
      </w:r>
      <w:proofErr w:type="spellEnd"/>
      <w:r>
        <w:rPr>
          <w:i/>
          <w:iCs/>
        </w:rPr>
        <w:fldChar w:fldCharType="end"/>
      </w:r>
      <w:r>
        <w:rPr>
          <w:i/>
          <w:iCs/>
        </w:rPr>
        <w:t xml:space="preserve"> for evalua</w:t>
      </w:r>
      <w:r>
        <w:rPr>
          <w:i/>
          <w:iCs/>
        </w:rPr>
        <w:softHyphen/>
        <w:t>tion purposes only</w:t>
      </w:r>
      <w:r>
        <w:t>.</w:t>
      </w:r>
    </w:p>
    <w:p w:rsidR="002608DF" w:rsidRDefault="000D2551" w:rsidP="00BC551A">
      <w:pPr>
        <w:pStyle w:val="Head1"/>
      </w:pPr>
      <w:r>
        <w:t>Acknowledge</w:t>
      </w:r>
      <w:r w:rsidR="002608DF">
        <w:t>ments</w:t>
      </w:r>
    </w:p>
    <w:p w:rsidR="002608DF" w:rsidRDefault="002608DF">
      <w:pPr>
        <w:pStyle w:val="BodyTextIndent"/>
      </w:pPr>
      <w:r>
        <w:fldChar w:fldCharType="begin"/>
      </w:r>
      <w:r>
        <w:instrText xml:space="preserve"> SUBJECT  \* MERGEFORMAT </w:instrText>
      </w:r>
      <w:r>
        <w:fldChar w:fldCharType="separate"/>
      </w:r>
      <w:proofErr w:type="spellStart"/>
      <w:r w:rsidR="00AB455F">
        <w:t>WT_Perf</w:t>
      </w:r>
      <w:proofErr w:type="spellEnd"/>
      <w:r>
        <w:fldChar w:fldCharType="end"/>
      </w:r>
      <w:r w:rsidR="00DF46DA">
        <w:t xml:space="preserve"> development was f</w:t>
      </w:r>
      <w:r>
        <w:t>und</w:t>
      </w:r>
      <w:r w:rsidR="00DF46DA">
        <w:t xml:space="preserve">ed by </w:t>
      </w:r>
      <w:r>
        <w:t>the U</w:t>
      </w:r>
      <w:r w:rsidR="000D2551">
        <w:t>.</w:t>
      </w:r>
      <w:r>
        <w:t>S</w:t>
      </w:r>
      <w:r w:rsidR="000D2551">
        <w:t>.</w:t>
      </w:r>
      <w:r>
        <w:t xml:space="preserve"> Department of Energy.</w:t>
      </w:r>
    </w:p>
    <w:p w:rsidR="009F69B4" w:rsidRDefault="009F69B4">
      <w:pPr>
        <w:jc w:val="left"/>
        <w:rPr>
          <w:ins w:id="417" w:author="Danny" w:date="2011-07-18T15:53:00Z"/>
          <w:rFonts w:ascii="Arial" w:hAnsi="Arial" w:cs="Arial"/>
          <w:b/>
        </w:rPr>
      </w:pPr>
      <w:ins w:id="418" w:author="Danny" w:date="2011-07-18T15:53:00Z">
        <w:r>
          <w:br w:type="page"/>
        </w:r>
      </w:ins>
    </w:p>
    <w:p w:rsidR="002608DF" w:rsidRDefault="002608DF" w:rsidP="00BC551A">
      <w:pPr>
        <w:pStyle w:val="Head1"/>
      </w:pPr>
      <w:r>
        <w:lastRenderedPageBreak/>
        <w:t>Feedback</w:t>
      </w:r>
    </w:p>
    <w:p w:rsidR="002608DF" w:rsidRDefault="000D2551">
      <w:pPr>
        <w:pStyle w:val="BodyTextIndent"/>
      </w:pPr>
      <w:r>
        <w:t>S</w:t>
      </w:r>
      <w:r w:rsidR="002608DF">
        <w:t xml:space="preserve">end </w:t>
      </w:r>
      <w:r>
        <w:t>your comments or bug reports to</w:t>
      </w:r>
    </w:p>
    <w:p w:rsidR="002608DF" w:rsidRDefault="002608DF">
      <w:pPr>
        <w:spacing w:before="240"/>
        <w:ind w:left="360"/>
        <w:rPr>
          <w:rFonts w:ascii="Arial" w:hAnsi="Arial" w:cs="Arial"/>
          <w:noProof/>
          <w:sz w:val="20"/>
        </w:rPr>
      </w:pPr>
      <w:r>
        <w:rPr>
          <w:rFonts w:ascii="Arial" w:hAnsi="Arial" w:cs="Arial"/>
          <w:noProof/>
          <w:sz w:val="20"/>
        </w:rPr>
        <w:t>Marshall L. Buhl, Jr.</w:t>
      </w:r>
    </w:p>
    <w:p w:rsidR="002608DF" w:rsidRDefault="002608DF">
      <w:pPr>
        <w:ind w:left="360"/>
        <w:outlineLvl w:val="0"/>
        <w:rPr>
          <w:rFonts w:ascii="Arial" w:hAnsi="Arial" w:cs="Arial"/>
          <w:noProof/>
          <w:sz w:val="20"/>
        </w:rPr>
      </w:pPr>
      <w:r>
        <w:rPr>
          <w:rFonts w:ascii="Arial" w:hAnsi="Arial" w:cs="Arial"/>
          <w:noProof/>
          <w:sz w:val="20"/>
        </w:rPr>
        <w:t>NWTC/3811</w:t>
      </w:r>
    </w:p>
    <w:p w:rsidR="002608DF" w:rsidRDefault="002608DF">
      <w:pPr>
        <w:ind w:left="360"/>
        <w:outlineLvl w:val="0"/>
        <w:rPr>
          <w:rFonts w:ascii="Arial" w:hAnsi="Arial" w:cs="Arial"/>
          <w:noProof/>
          <w:sz w:val="20"/>
        </w:rPr>
      </w:pPr>
      <w:r>
        <w:rPr>
          <w:rFonts w:ascii="Arial" w:hAnsi="Arial" w:cs="Arial"/>
          <w:noProof/>
          <w:sz w:val="20"/>
        </w:rPr>
        <w:t>National Renewable Energy Laboratory</w:t>
      </w:r>
    </w:p>
    <w:p w:rsidR="002608DF" w:rsidRDefault="002608DF">
      <w:pPr>
        <w:ind w:left="360"/>
        <w:rPr>
          <w:rFonts w:ascii="Arial" w:hAnsi="Arial" w:cs="Arial"/>
          <w:noProof/>
          <w:sz w:val="20"/>
        </w:rPr>
      </w:pPr>
      <w:smartTag w:uri="urn:schemas-microsoft-com:office:smarttags" w:element="Street">
        <w:smartTag w:uri="urn:schemas-microsoft-com:office:smarttags" w:element="address">
          <w:r>
            <w:rPr>
              <w:rFonts w:ascii="Arial" w:hAnsi="Arial" w:cs="Arial"/>
              <w:noProof/>
              <w:sz w:val="20"/>
            </w:rPr>
            <w:t>1617 Cole Blvd.</w:t>
          </w:r>
        </w:smartTag>
      </w:smartTag>
    </w:p>
    <w:p w:rsidR="002608DF" w:rsidRDefault="002608DF">
      <w:pPr>
        <w:ind w:left="360"/>
        <w:rPr>
          <w:rFonts w:ascii="Arial" w:hAnsi="Arial" w:cs="Arial"/>
          <w:noProof/>
          <w:sz w:val="20"/>
        </w:rPr>
      </w:pPr>
      <w:smartTag w:uri="urn:schemas-microsoft-com:office:smarttags" w:element="place">
        <w:smartTag w:uri="urn:schemas-microsoft-com:office:smarttags" w:element="City">
          <w:r>
            <w:rPr>
              <w:rFonts w:ascii="Arial" w:hAnsi="Arial" w:cs="Arial"/>
              <w:noProof/>
              <w:sz w:val="20"/>
            </w:rPr>
            <w:t>Golden</w:t>
          </w:r>
        </w:smartTag>
        <w:r>
          <w:rPr>
            <w:rFonts w:ascii="Arial" w:hAnsi="Arial" w:cs="Arial"/>
            <w:noProof/>
            <w:sz w:val="20"/>
          </w:rPr>
          <w:t xml:space="preserve">, </w:t>
        </w:r>
        <w:smartTag w:uri="urn:schemas-microsoft-com:office:smarttags" w:element="State">
          <w:r>
            <w:rPr>
              <w:rFonts w:ascii="Arial" w:hAnsi="Arial" w:cs="Arial"/>
              <w:noProof/>
              <w:sz w:val="20"/>
            </w:rPr>
            <w:t>CO</w:t>
          </w:r>
        </w:smartTag>
        <w:r>
          <w:rPr>
            <w:rFonts w:ascii="Arial" w:hAnsi="Arial" w:cs="Arial"/>
            <w:noProof/>
            <w:sz w:val="20"/>
          </w:rPr>
          <w:t xml:space="preserve">  </w:t>
        </w:r>
        <w:smartTag w:uri="urn:schemas-microsoft-com:office:smarttags" w:element="PostalCode">
          <w:r>
            <w:rPr>
              <w:rFonts w:ascii="Arial" w:hAnsi="Arial" w:cs="Arial"/>
              <w:noProof/>
              <w:sz w:val="20"/>
            </w:rPr>
            <w:t>80401-3393</w:t>
          </w:r>
        </w:smartTag>
      </w:smartTag>
    </w:p>
    <w:p w:rsidR="002608DF" w:rsidRDefault="002608DF">
      <w:pPr>
        <w:ind w:left="360"/>
        <w:rPr>
          <w:rFonts w:ascii="Arial" w:hAnsi="Arial" w:cs="Arial"/>
          <w:noProof/>
          <w:sz w:val="20"/>
        </w:rPr>
      </w:pPr>
      <w:smartTag w:uri="urn:schemas-microsoft-com:office:smarttags" w:element="place">
        <w:smartTag w:uri="urn:schemas-microsoft-com:office:smarttags" w:element="country-region">
          <w:r>
            <w:rPr>
              <w:rFonts w:ascii="Arial" w:hAnsi="Arial" w:cs="Arial"/>
              <w:noProof/>
              <w:sz w:val="20"/>
            </w:rPr>
            <w:t>United States of America</w:t>
          </w:r>
        </w:smartTag>
      </w:smartTag>
    </w:p>
    <w:p w:rsidR="002608DF" w:rsidRDefault="002608DF">
      <w:pPr>
        <w:tabs>
          <w:tab w:val="left" w:pos="990"/>
        </w:tabs>
        <w:spacing w:before="120"/>
        <w:ind w:left="360"/>
        <w:rPr>
          <w:rStyle w:val="Hyperlink"/>
          <w:rFonts w:ascii="Arial" w:hAnsi="Arial" w:cs="Arial"/>
          <w:noProof/>
          <w:color w:val="auto"/>
          <w:sz w:val="20"/>
        </w:rPr>
      </w:pPr>
      <w:r>
        <w:rPr>
          <w:rFonts w:ascii="Arial" w:hAnsi="Arial" w:cs="Arial"/>
          <w:noProof/>
          <w:sz w:val="20"/>
        </w:rPr>
        <w:t>Web:</w:t>
      </w:r>
      <w:r>
        <w:rPr>
          <w:rFonts w:ascii="Arial" w:hAnsi="Arial" w:cs="Arial"/>
          <w:noProof/>
          <w:sz w:val="20"/>
        </w:rPr>
        <w:tab/>
      </w:r>
      <w:hyperlink r:id="rId10" w:history="1">
        <w:r w:rsidR="00153968" w:rsidRPr="00AD1D8F">
          <w:rPr>
            <w:rStyle w:val="Hyperlink"/>
            <w:rFonts w:ascii="Arial" w:hAnsi="Arial" w:cs="Arial"/>
            <w:noProof/>
            <w:sz w:val="20"/>
          </w:rPr>
          <w:t>http://wind.nrel.gov/d</w:t>
        </w:r>
        <w:r w:rsidR="00153968" w:rsidRPr="00AD1D8F">
          <w:rPr>
            <w:rStyle w:val="Hyperlink"/>
            <w:rFonts w:ascii="Arial" w:hAnsi="Arial" w:cs="Arial"/>
            <w:noProof/>
            <w:sz w:val="20"/>
          </w:rPr>
          <w:t>e</w:t>
        </w:r>
        <w:r w:rsidR="00153968" w:rsidRPr="00AD1D8F">
          <w:rPr>
            <w:rStyle w:val="Hyperlink"/>
            <w:rFonts w:ascii="Arial" w:hAnsi="Arial" w:cs="Arial"/>
            <w:noProof/>
            <w:sz w:val="20"/>
          </w:rPr>
          <w:t>signcodes/</w:t>
        </w:r>
      </w:hyperlink>
    </w:p>
    <w:p w:rsidR="002608DF" w:rsidRDefault="002608DF">
      <w:pPr>
        <w:tabs>
          <w:tab w:val="left" w:pos="990"/>
        </w:tabs>
        <w:ind w:left="360"/>
        <w:rPr>
          <w:rStyle w:val="Hyperlink"/>
          <w:rFonts w:ascii="Arial" w:hAnsi="Arial" w:cs="Arial"/>
          <w:noProof/>
          <w:color w:val="auto"/>
          <w:sz w:val="20"/>
        </w:rPr>
      </w:pPr>
      <w:r>
        <w:rPr>
          <w:rStyle w:val="Hyperlink"/>
          <w:rFonts w:ascii="Arial" w:hAnsi="Arial" w:cs="Arial"/>
          <w:noProof/>
          <w:color w:val="auto"/>
          <w:sz w:val="20"/>
        </w:rPr>
        <w:t>Email:</w:t>
      </w:r>
      <w:r>
        <w:rPr>
          <w:rStyle w:val="Hyperlink"/>
          <w:rFonts w:ascii="Arial" w:hAnsi="Arial" w:cs="Arial"/>
          <w:noProof/>
          <w:color w:val="auto"/>
          <w:sz w:val="20"/>
        </w:rPr>
        <w:tab/>
      </w:r>
      <w:r>
        <w:rPr>
          <w:rStyle w:val="Hyperlink"/>
          <w:rFonts w:ascii="Arial" w:hAnsi="Arial" w:cs="Arial"/>
          <w:noProof/>
          <w:color w:val="auto"/>
          <w:sz w:val="20"/>
        </w:rPr>
        <w:fldChar w:fldCharType="begin"/>
      </w:r>
      <w:r>
        <w:rPr>
          <w:rStyle w:val="Hyperlink"/>
          <w:rFonts w:ascii="Arial" w:hAnsi="Arial" w:cs="Arial"/>
          <w:noProof/>
          <w:color w:val="auto"/>
          <w:sz w:val="20"/>
        </w:rPr>
        <w:instrText>HYPERLINK "mailto:marshall_buhl@nrel.gov"</w:instrText>
      </w:r>
      <w:r>
        <w:rPr>
          <w:rFonts w:ascii="Arial" w:hAnsi="Arial" w:cs="Arial"/>
          <w:noProof/>
          <w:sz w:val="20"/>
        </w:rPr>
      </w:r>
      <w:r>
        <w:rPr>
          <w:rStyle w:val="Hyperlink"/>
          <w:rFonts w:ascii="Arial" w:hAnsi="Arial" w:cs="Arial"/>
          <w:noProof/>
          <w:color w:val="auto"/>
          <w:sz w:val="20"/>
        </w:rPr>
        <w:fldChar w:fldCharType="separate"/>
      </w:r>
      <w:r>
        <w:rPr>
          <w:rStyle w:val="Hyperlink"/>
          <w:rFonts w:ascii="Arial" w:hAnsi="Arial" w:cs="Arial"/>
          <w:noProof/>
          <w:color w:val="auto"/>
          <w:sz w:val="20"/>
        </w:rPr>
        <w:t>marshall</w:t>
      </w:r>
      <w:ins w:id="419" w:author="Danny" w:date="2011-07-17T23:51:00Z">
        <w:r w:rsidR="002B3D52">
          <w:rPr>
            <w:rStyle w:val="Hyperlink"/>
            <w:rFonts w:ascii="Arial" w:hAnsi="Arial" w:cs="Arial"/>
            <w:noProof/>
            <w:color w:val="auto"/>
            <w:sz w:val="20"/>
          </w:rPr>
          <w:t>.</w:t>
        </w:r>
      </w:ins>
      <w:del w:id="420" w:author="Danny" w:date="2011-07-17T23:51:00Z">
        <w:r w:rsidDel="002B3D52">
          <w:rPr>
            <w:rStyle w:val="Hyperlink"/>
            <w:rFonts w:ascii="Arial" w:hAnsi="Arial" w:cs="Arial"/>
            <w:noProof/>
            <w:color w:val="auto"/>
            <w:sz w:val="20"/>
          </w:rPr>
          <w:delText>_</w:delText>
        </w:r>
      </w:del>
      <w:r>
        <w:rPr>
          <w:rStyle w:val="Hyperlink"/>
          <w:rFonts w:ascii="Arial" w:hAnsi="Arial" w:cs="Arial"/>
          <w:noProof/>
          <w:color w:val="auto"/>
          <w:sz w:val="20"/>
        </w:rPr>
        <w:t>buhl@nrel.gov</w:t>
      </w:r>
      <w:r>
        <w:rPr>
          <w:rStyle w:val="Hyperlink"/>
          <w:rFonts w:ascii="Arial" w:hAnsi="Arial" w:cs="Arial"/>
          <w:noProof/>
          <w:color w:val="auto"/>
          <w:sz w:val="20"/>
        </w:rPr>
        <w:fldChar w:fldCharType="end"/>
      </w:r>
    </w:p>
    <w:p w:rsidR="002608DF" w:rsidRDefault="002608DF">
      <w:pPr>
        <w:tabs>
          <w:tab w:val="left" w:pos="990"/>
        </w:tabs>
        <w:ind w:left="360"/>
        <w:rPr>
          <w:rFonts w:ascii="Arial" w:hAnsi="Arial" w:cs="Arial"/>
          <w:noProof/>
          <w:sz w:val="20"/>
        </w:rPr>
      </w:pPr>
      <w:r>
        <w:rPr>
          <w:rFonts w:ascii="Arial" w:hAnsi="Arial" w:cs="Arial"/>
          <w:noProof/>
          <w:sz w:val="20"/>
        </w:rPr>
        <w:t>Voice:</w:t>
      </w:r>
      <w:r>
        <w:rPr>
          <w:rFonts w:ascii="Arial" w:hAnsi="Arial" w:cs="Arial"/>
          <w:noProof/>
          <w:sz w:val="20"/>
        </w:rPr>
        <w:tab/>
        <w:t>(303) 384-6914</w:t>
      </w:r>
    </w:p>
    <w:p w:rsidR="002608DF" w:rsidRDefault="002608DF">
      <w:pPr>
        <w:tabs>
          <w:tab w:val="left" w:pos="990"/>
        </w:tabs>
        <w:ind w:left="360"/>
      </w:pPr>
      <w:r>
        <w:rPr>
          <w:rFonts w:ascii="Arial" w:hAnsi="Arial" w:cs="Arial"/>
          <w:noProof/>
          <w:sz w:val="20"/>
        </w:rPr>
        <w:t>Fax:</w:t>
      </w:r>
      <w:r>
        <w:rPr>
          <w:rFonts w:ascii="Arial" w:hAnsi="Arial" w:cs="Arial"/>
          <w:noProof/>
          <w:sz w:val="20"/>
        </w:rPr>
        <w:tab/>
        <w:t>(303) 384-6901</w:t>
      </w:r>
    </w:p>
    <w:sectPr w:rsidR="002608DF">
      <w:type w:val="continuous"/>
      <w:pgSz w:w="12240" w:h="15840"/>
      <w:pgMar w:top="1296" w:right="1440" w:bottom="1296" w:left="1440" w:header="720" w:footer="720" w:gutter="0"/>
      <w:cols w:num="2" w:space="43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9" w:author="Danny" w:date="2011-07-18T13:32:00Z" w:initials="D">
    <w:p w:rsidR="00E74E37" w:rsidRDefault="00E74E37">
      <w:pPr>
        <w:pStyle w:val="CommentText"/>
      </w:pPr>
      <w:r>
        <w:rPr>
          <w:rStyle w:val="CommentReference"/>
        </w:rPr>
        <w:annotationRef/>
      </w:r>
      <w:r>
        <w:t>no longer used</w:t>
      </w:r>
    </w:p>
  </w:comment>
  <w:comment w:id="53" w:author="Danny" w:date="2011-07-18T13:33:00Z" w:initials="D">
    <w:p w:rsidR="00E74E37" w:rsidRDefault="00E74E37">
      <w:pPr>
        <w:pStyle w:val="CommentText"/>
      </w:pPr>
      <w:r>
        <w:rPr>
          <w:rStyle w:val="CommentReference"/>
        </w:rPr>
        <w:annotationRef/>
      </w:r>
      <w:r>
        <w:t>no longer used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71E" w:rsidRDefault="0084771E">
      <w:r>
        <w:separator/>
      </w:r>
    </w:p>
  </w:endnote>
  <w:endnote w:type="continuationSeparator" w:id="0">
    <w:p w:rsidR="0084771E" w:rsidRDefault="008477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G Times (E1)">
    <w:altName w:val="Times New Roman"/>
    <w:panose1 w:val="00000000000000000000"/>
    <w:charset w:val="00"/>
    <w:family w:val="roman"/>
    <w:notTrueType/>
    <w:pitch w:val="variable"/>
    <w:sig w:usb0="00000003" w:usb1="00000000" w:usb2="00000000" w:usb3="00000000" w:csb0="00000001" w:csb1="00000000"/>
  </w:font>
  <w:font w:name="Letter Gothic">
    <w:altName w:val="Courier New"/>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BFD" w:rsidRDefault="00D81BFD" w:rsidP="00CB220D">
    <w:pPr>
      <w:pStyle w:val="Footer"/>
      <w:tabs>
        <w:tab w:val="clear" w:pos="4320"/>
        <w:tab w:val="clear" w:pos="8640"/>
        <w:tab w:val="center" w:pos="4680"/>
        <w:tab w:val="right" w:pos="10080"/>
      </w:tabs>
      <w:ind w:left="-720" w:right="-720"/>
      <w:rPr>
        <w:rFonts w:ascii="Arial" w:hAnsi="Arial" w:cs="Arial"/>
        <w:sz w:val="16"/>
      </w:rPr>
    </w:pPr>
    <w:r>
      <w:rPr>
        <w:rFonts w:ascii="Arial" w:hAnsi="Arial" w:cs="Arial"/>
        <w:sz w:val="16"/>
      </w:rPr>
      <w:t>WT_Perf User’s Guide</w:t>
    </w:r>
    <w:r>
      <w:rPr>
        <w:rFonts w:ascii="Arial" w:hAnsi="Arial" w:cs="Arial"/>
        <w:sz w:val="16"/>
      </w:rPr>
      <w:tab/>
    </w:r>
    <w:r>
      <w:rPr>
        <w:rStyle w:val="PageNumber"/>
        <w:rFonts w:ascii="Arial" w:hAnsi="Arial" w:cs="Arial"/>
        <w:sz w:val="20"/>
      </w:rPr>
      <w:fldChar w:fldCharType="begin"/>
    </w:r>
    <w:r>
      <w:rPr>
        <w:rStyle w:val="PageNumber"/>
        <w:rFonts w:ascii="Arial" w:hAnsi="Arial" w:cs="Arial"/>
        <w:sz w:val="20"/>
      </w:rPr>
      <w:instrText xml:space="preserve"> PAGE </w:instrText>
    </w:r>
    <w:r>
      <w:rPr>
        <w:rStyle w:val="PageNumber"/>
        <w:rFonts w:ascii="Arial" w:hAnsi="Arial" w:cs="Arial"/>
        <w:sz w:val="20"/>
      </w:rPr>
      <w:fldChar w:fldCharType="separate"/>
    </w:r>
    <w:r w:rsidR="009F69B4">
      <w:rPr>
        <w:rStyle w:val="PageNumber"/>
        <w:rFonts w:ascii="Arial" w:hAnsi="Arial" w:cs="Arial"/>
        <w:noProof/>
        <w:sz w:val="20"/>
      </w:rPr>
      <w:t>1</w:t>
    </w:r>
    <w:r>
      <w:rPr>
        <w:rStyle w:val="PageNumber"/>
        <w:rFonts w:ascii="Arial" w:hAnsi="Arial" w:cs="Arial"/>
        <w:sz w:val="20"/>
      </w:rPr>
      <w:fldChar w:fldCharType="end"/>
    </w:r>
    <w:r>
      <w:rPr>
        <w:rStyle w:val="PageNumber"/>
        <w:rFonts w:ascii="Arial" w:hAnsi="Arial" w:cs="Arial"/>
        <w:sz w:val="16"/>
      </w:rPr>
      <w:tab/>
      <w:t xml:space="preserve">Last revised on </w:t>
    </w:r>
    <w:r w:rsidR="008C55BF">
      <w:rPr>
        <w:rStyle w:val="PageNumber"/>
        <w:rFonts w:ascii="Arial" w:hAnsi="Arial" w:cs="Arial"/>
        <w:sz w:val="16"/>
      </w:rPr>
      <w:t xml:space="preserve">July 17, 2011 for </w:t>
    </w:r>
    <w:r w:rsidR="00CB220D">
      <w:rPr>
        <w:rStyle w:val="PageNumber"/>
        <w:rFonts w:ascii="Arial" w:hAnsi="Arial" w:cs="Arial"/>
        <w:sz w:val="16"/>
      </w:rPr>
      <w:t>v</w:t>
    </w:r>
    <w:r w:rsidR="008C55BF">
      <w:rPr>
        <w:rStyle w:val="PageNumber"/>
        <w:rFonts w:ascii="Arial" w:hAnsi="Arial" w:cs="Arial"/>
        <w:sz w:val="16"/>
      </w:rPr>
      <w:t>3.04.01i-dcs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71E" w:rsidRDefault="0084771E">
      <w:r>
        <w:separator/>
      </w:r>
    </w:p>
  </w:footnote>
  <w:footnote w:type="continuationSeparator" w:id="0">
    <w:p w:rsidR="0084771E" w:rsidRDefault="008477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3DA2E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3022D3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A921B4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5469546"/>
    <w:lvl w:ilvl="0">
      <w:start w:val="1"/>
      <w:numFmt w:val="decimal"/>
      <w:pStyle w:val="ListNumber2"/>
      <w:lvlText w:val="%1."/>
      <w:lvlJc w:val="left"/>
      <w:pPr>
        <w:tabs>
          <w:tab w:val="num" w:pos="720"/>
        </w:tabs>
        <w:ind w:left="720" w:hanging="360"/>
      </w:pPr>
    </w:lvl>
  </w:abstractNum>
  <w:abstractNum w:abstractNumId="4">
    <w:nsid w:val="FFFFFF80"/>
    <w:multiLevelType w:val="singleLevel"/>
    <w:tmpl w:val="D938B28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B34312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94471E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AD6FC2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4265352"/>
    <w:lvl w:ilvl="0">
      <w:start w:val="1"/>
      <w:numFmt w:val="decimal"/>
      <w:pStyle w:val="ListNumber"/>
      <w:lvlText w:val="%1."/>
      <w:lvlJc w:val="left"/>
      <w:pPr>
        <w:tabs>
          <w:tab w:val="num" w:pos="360"/>
        </w:tabs>
        <w:ind w:left="360" w:hanging="360"/>
      </w:pPr>
    </w:lvl>
  </w:abstractNum>
  <w:abstractNum w:abstractNumId="9">
    <w:nsid w:val="FFFFFF89"/>
    <w:multiLevelType w:val="singleLevel"/>
    <w:tmpl w:val="109219D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74250044"/>
    <w:multiLevelType w:val="hybridMultilevel"/>
    <w:tmpl w:val="5E6A9C98"/>
    <w:lvl w:ilvl="0" w:tplc="EA6601AC">
      <w:start w:val="1"/>
      <w:numFmt w:val="bullet"/>
      <w:pStyle w:val="Bullet1"/>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798E0C29"/>
    <w:multiLevelType w:val="hybridMultilevel"/>
    <w:tmpl w:val="707CB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intFractionalCharacterWidth/>
  <w:embedSystemFonts/>
  <w:activeWritingStyle w:appName="MSWord" w:lang="en-US" w:vendorID="64" w:dllVersion="131077" w:nlCheck="1" w:checkStyle="0"/>
  <w:activeWritingStyle w:appName="MSWord" w:lang="en-US" w:vendorID="64" w:dllVersion="131078" w:nlCheck="1" w:checkStyle="1"/>
  <w:proofState w:spelling="clean"/>
  <w:attachedTemplate r:id="rId1"/>
  <w:stylePaneFormatFilter w:val="3F01"/>
  <w:trackRevisions/>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footnote w:id="-1"/>
    <w:footnote w:id="0"/>
  </w:footnotePr>
  <w:endnotePr>
    <w:endnote w:id="-1"/>
    <w:endnote w:id="0"/>
  </w:endnotePr>
  <w:compat/>
  <w:rsids>
    <w:rsidRoot w:val="00DD0D5F"/>
    <w:rsid w:val="000026D2"/>
    <w:rsid w:val="000122C0"/>
    <w:rsid w:val="00035092"/>
    <w:rsid w:val="00043EE6"/>
    <w:rsid w:val="00053E09"/>
    <w:rsid w:val="000C3165"/>
    <w:rsid w:val="000C6F92"/>
    <w:rsid w:val="000D2551"/>
    <w:rsid w:val="00105DB9"/>
    <w:rsid w:val="00153968"/>
    <w:rsid w:val="001714DC"/>
    <w:rsid w:val="00186986"/>
    <w:rsid w:val="001B7413"/>
    <w:rsid w:val="001D795B"/>
    <w:rsid w:val="00220E17"/>
    <w:rsid w:val="002446EB"/>
    <w:rsid w:val="00252A4F"/>
    <w:rsid w:val="002608DF"/>
    <w:rsid w:val="00270564"/>
    <w:rsid w:val="002A3848"/>
    <w:rsid w:val="002B3D52"/>
    <w:rsid w:val="003165D2"/>
    <w:rsid w:val="00330DE7"/>
    <w:rsid w:val="00370603"/>
    <w:rsid w:val="00382839"/>
    <w:rsid w:val="003854A2"/>
    <w:rsid w:val="00395724"/>
    <w:rsid w:val="003C112A"/>
    <w:rsid w:val="003E4647"/>
    <w:rsid w:val="005628A5"/>
    <w:rsid w:val="00563EE4"/>
    <w:rsid w:val="0059518D"/>
    <w:rsid w:val="005B57DC"/>
    <w:rsid w:val="005D072E"/>
    <w:rsid w:val="005E1424"/>
    <w:rsid w:val="00623261"/>
    <w:rsid w:val="0067075F"/>
    <w:rsid w:val="006C02A0"/>
    <w:rsid w:val="006F7D9E"/>
    <w:rsid w:val="00704C33"/>
    <w:rsid w:val="007255E9"/>
    <w:rsid w:val="0075478F"/>
    <w:rsid w:val="007660E5"/>
    <w:rsid w:val="007A5C5F"/>
    <w:rsid w:val="007D1F86"/>
    <w:rsid w:val="007D6291"/>
    <w:rsid w:val="00804EBF"/>
    <w:rsid w:val="008227EB"/>
    <w:rsid w:val="00822E91"/>
    <w:rsid w:val="00826B9E"/>
    <w:rsid w:val="008362B3"/>
    <w:rsid w:val="00843256"/>
    <w:rsid w:val="0084771E"/>
    <w:rsid w:val="0085739C"/>
    <w:rsid w:val="00885106"/>
    <w:rsid w:val="008B63F7"/>
    <w:rsid w:val="008C55BF"/>
    <w:rsid w:val="008D20A4"/>
    <w:rsid w:val="008E52CA"/>
    <w:rsid w:val="008F256C"/>
    <w:rsid w:val="009A0D8A"/>
    <w:rsid w:val="009A54C4"/>
    <w:rsid w:val="009B5F36"/>
    <w:rsid w:val="009D3BE4"/>
    <w:rsid w:val="009D755D"/>
    <w:rsid w:val="009E0F16"/>
    <w:rsid w:val="009F69B4"/>
    <w:rsid w:val="00A87005"/>
    <w:rsid w:val="00AB455F"/>
    <w:rsid w:val="00B15CEB"/>
    <w:rsid w:val="00B239BB"/>
    <w:rsid w:val="00B5029D"/>
    <w:rsid w:val="00B75257"/>
    <w:rsid w:val="00B97FED"/>
    <w:rsid w:val="00BC3D93"/>
    <w:rsid w:val="00BC551A"/>
    <w:rsid w:val="00C67468"/>
    <w:rsid w:val="00CB220D"/>
    <w:rsid w:val="00D235BB"/>
    <w:rsid w:val="00D26A0C"/>
    <w:rsid w:val="00D44F02"/>
    <w:rsid w:val="00D526BF"/>
    <w:rsid w:val="00D81BFD"/>
    <w:rsid w:val="00DC40C5"/>
    <w:rsid w:val="00DD0D5F"/>
    <w:rsid w:val="00DF46DA"/>
    <w:rsid w:val="00E319A5"/>
    <w:rsid w:val="00E61176"/>
    <w:rsid w:val="00E74E37"/>
    <w:rsid w:val="00EB79F1"/>
    <w:rsid w:val="00EE113D"/>
    <w:rsid w:val="00F0367B"/>
    <w:rsid w:val="00F10183"/>
    <w:rsid w:val="00F34918"/>
    <w:rsid w:val="00F631DE"/>
    <w:rsid w:val="00F720A1"/>
    <w:rsid w:val="00FE7C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address"/>
  <w:smartTagType w:namespaceuri="urn:schemas-microsoft-com:office:smarttags" w:name="country-region"/>
  <w:smartTagType w:namespaceuri="urn:schemas-microsoft-com:office:smarttags" w:name="State"/>
  <w:smartTagType w:namespaceuri="urn:schemas-microsoft-com:office:smarttags" w:name="Street"/>
  <w:smartTagType w:namespaceuri="urn:schemas-microsoft-com:office:smarttags" w:name="PostalCod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w:eastAsia="Times New Roman" w:hAnsi="Courier"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Times New Roman" w:hAnsi="Times New Roman"/>
      <w:sz w:val="22"/>
    </w:rPr>
  </w:style>
  <w:style w:type="paragraph" w:styleId="Heading1">
    <w:name w:val="heading 1"/>
    <w:basedOn w:val="Normal"/>
    <w:next w:val="Normal"/>
    <w:qFormat/>
    <w:pPr>
      <w:outlineLvl w:val="0"/>
    </w:pPr>
    <w:rPr>
      <w:rFonts w:ascii="Helv" w:hAnsi="Helv"/>
      <w:b/>
      <w:sz w:val="24"/>
      <w:u w:val="single"/>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1">
    <w:name w:val="Head 1"/>
    <w:next w:val="BodyTextIndent"/>
    <w:rsid w:val="00BC551A"/>
    <w:pPr>
      <w:keepNext/>
      <w:keepLines/>
      <w:spacing w:before="360"/>
      <w:outlineLvl w:val="0"/>
    </w:pPr>
    <w:rPr>
      <w:rFonts w:ascii="Arial" w:hAnsi="Arial" w:cs="Arial"/>
      <w:b/>
      <w:sz w:val="22"/>
    </w:rPr>
  </w:style>
  <w:style w:type="paragraph" w:customStyle="1" w:styleId="Head2">
    <w:name w:val="Head 2"/>
    <w:next w:val="Normal"/>
    <w:pPr>
      <w:keepNext/>
      <w:keepLines/>
      <w:spacing w:before="240"/>
    </w:pPr>
    <w:rPr>
      <w:rFonts w:ascii="Arial" w:hAnsi="Arial" w:cs="Arial"/>
      <w:b/>
    </w:rPr>
  </w:style>
  <w:style w:type="paragraph" w:customStyle="1" w:styleId="Bullet2">
    <w:name w:val="Bullet 2"/>
    <w:pPr>
      <w:keepNext/>
      <w:keepLines/>
      <w:tabs>
        <w:tab w:val="left" w:pos="1440"/>
      </w:tabs>
      <w:ind w:left="1440" w:hanging="360"/>
    </w:pPr>
    <w:rPr>
      <w:rFonts w:ascii="CG Times (E1)" w:hAnsi="CG Times (E1)"/>
      <w:sz w:val="22"/>
    </w:rPr>
  </w:style>
  <w:style w:type="paragraph" w:customStyle="1" w:styleId="Title1">
    <w:name w:val="Title 1"/>
    <w:next w:val="Title2"/>
    <w:pPr>
      <w:keepNext/>
      <w:keepLines/>
      <w:pageBreakBefore/>
      <w:jc w:val="center"/>
    </w:pPr>
    <w:rPr>
      <w:rFonts w:ascii="Arial" w:hAnsi="Arial"/>
      <w:b/>
      <w:sz w:val="36"/>
    </w:rPr>
  </w:style>
  <w:style w:type="paragraph" w:customStyle="1" w:styleId="Indent2">
    <w:name w:val="Indent 2"/>
    <w:pPr>
      <w:ind w:left="1080"/>
    </w:pPr>
    <w:rPr>
      <w:rFonts w:ascii="CG Times (E1)" w:hAnsi="CG Times (E1)"/>
    </w:rPr>
  </w:style>
  <w:style w:type="paragraph" w:customStyle="1" w:styleId="Title2">
    <w:name w:val="Title 2"/>
    <w:pPr>
      <w:keepNext/>
      <w:keepLines/>
      <w:jc w:val="center"/>
    </w:pPr>
    <w:rPr>
      <w:rFonts w:ascii="Arial" w:hAnsi="Arial"/>
      <w:b/>
      <w:sz w:val="28"/>
    </w:rPr>
  </w:style>
  <w:style w:type="paragraph" w:customStyle="1" w:styleId="Indent1">
    <w:name w:val="Indent 1"/>
    <w:pPr>
      <w:spacing w:before="240"/>
      <w:ind w:left="720"/>
    </w:pPr>
    <w:rPr>
      <w:rFonts w:ascii="CG Times (E1)" w:hAnsi="CG Times (E1)"/>
      <w:sz w:val="22"/>
    </w:rPr>
  </w:style>
  <w:style w:type="paragraph" w:customStyle="1" w:styleId="Bullet1">
    <w:name w:val="Bullet 1"/>
    <w:pPr>
      <w:numPr>
        <w:numId w:val="2"/>
      </w:numPr>
      <w:tabs>
        <w:tab w:val="clear" w:pos="1440"/>
        <w:tab w:val="left" w:pos="720"/>
      </w:tabs>
      <w:spacing w:before="60"/>
      <w:ind w:left="720"/>
    </w:pPr>
    <w:rPr>
      <w:rFonts w:ascii="Times New Roman" w:hAnsi="Times New Roman"/>
    </w:rPr>
  </w:style>
  <w:style w:type="paragraph" w:customStyle="1" w:styleId="envelopereturn">
    <w:name w:val="envelope return"/>
    <w:basedOn w:val="Normal"/>
    <w:pPr>
      <w:framePr w:hSpace="187" w:wrap="around" w:vAnchor="text" w:hAnchor="text" w:x="302" w:y="-100"/>
    </w:pPr>
    <w:rPr>
      <w:rFonts w:ascii="Helv" w:hAnsi="Helv"/>
      <w:sz w:val="20"/>
    </w:rPr>
  </w:style>
  <w:style w:type="character" w:customStyle="1" w:styleId="Variable">
    <w:name w:val="Variable"/>
    <w:basedOn w:val="DefaultParagraphFont"/>
    <w:rsid w:val="001714DC"/>
    <w:rPr>
      <w:rFonts w:ascii="Letter Gothic" w:hAnsi="Letter Gothic"/>
      <w:b/>
      <w:bCs/>
      <w:noProof/>
    </w:rPr>
  </w:style>
  <w:style w:type="paragraph" w:customStyle="1" w:styleId="Equation">
    <w:name w:val="Equation"/>
    <w:basedOn w:val="Normal"/>
    <w:next w:val="Normal"/>
    <w:pPr>
      <w:ind w:left="720"/>
    </w:pPr>
  </w:style>
  <w:style w:type="character" w:customStyle="1" w:styleId="VariableSubscript">
    <w:name w:val="VariableSubscript"/>
    <w:basedOn w:val="Variable"/>
    <w:rPr>
      <w:i/>
      <w:noProof/>
      <w:sz w:val="16"/>
      <w:vertAlign w:val="subscript"/>
    </w:rPr>
  </w:style>
  <w:style w:type="paragraph" w:customStyle="1" w:styleId="Title10">
    <w:name w:val="Title1"/>
    <w:basedOn w:val="Normal"/>
    <w:next w:val="Normal"/>
    <w:pPr>
      <w:keepNext/>
      <w:keepLines/>
      <w:pageBreakBefore/>
      <w:jc w:val="center"/>
    </w:pPr>
    <w:rPr>
      <w:rFonts w:ascii="Arial" w:hAnsi="Arial"/>
      <w:b/>
      <w:sz w:val="36"/>
    </w:rPr>
  </w:style>
  <w:style w:type="paragraph" w:customStyle="1" w:styleId="Title20">
    <w:name w:val="Title2"/>
    <w:basedOn w:val="Title10"/>
    <w:pPr>
      <w:pageBreakBefore w:val="0"/>
    </w:pPr>
    <w:rPr>
      <w:sz w:val="32"/>
    </w:rPr>
  </w:style>
  <w:style w:type="paragraph" w:customStyle="1" w:styleId="IndentList">
    <w:name w:val="IndentList"/>
    <w:basedOn w:val="Normal"/>
    <w:pPr>
      <w:spacing w:before="60"/>
    </w:pPr>
  </w:style>
  <w:style w:type="paragraph" w:customStyle="1" w:styleId="NormalEmail">
    <w:name w:val="NormalEmail"/>
    <w:basedOn w:val="Normal"/>
  </w:style>
  <w:style w:type="paragraph" w:styleId="Title">
    <w:name w:val="Title"/>
    <w:basedOn w:val="Normal"/>
    <w:qFormat/>
    <w:pPr>
      <w:jc w:val="center"/>
    </w:pPr>
    <w:rPr>
      <w:rFonts w:ascii="Arial" w:hAnsi="Arial" w:cs="Arial"/>
      <w:sz w:val="32"/>
    </w:rPr>
  </w:style>
  <w:style w:type="paragraph" w:styleId="BodyTextIndent">
    <w:name w:val="Body Text Indent"/>
    <w:basedOn w:val="Normal"/>
    <w:pPr>
      <w:spacing w:before="60"/>
      <w:ind w:firstLine="288"/>
    </w:pPr>
    <w:rPr>
      <w:sz w:val="20"/>
    </w:rPr>
  </w:style>
  <w:style w:type="paragraph" w:styleId="BodyTextIndent2">
    <w:name w:val="Body Text Indent 2"/>
    <w:basedOn w:val="Normal"/>
    <w:pPr>
      <w:tabs>
        <w:tab w:val="left" w:pos="1800"/>
      </w:tabs>
      <w:ind w:left="1800" w:hanging="1800"/>
    </w:pPr>
  </w:style>
  <w:style w:type="paragraph" w:customStyle="1" w:styleId="Author">
    <w:name w:val="Author"/>
    <w:basedOn w:val="Normal"/>
    <w:pPr>
      <w:spacing w:before="240"/>
      <w:jc w:val="center"/>
    </w:pPr>
    <w:rPr>
      <w:rFonts w:ascii="Arial" w:hAnsi="Arial" w:cs="Arial"/>
    </w:rPr>
  </w:style>
  <w:style w:type="paragraph" w:customStyle="1" w:styleId="Body">
    <w:name w:val="Body"/>
    <w:basedOn w:val="Normal"/>
    <w:pPr>
      <w:spacing w:before="60"/>
      <w:ind w:firstLine="432"/>
    </w:pPr>
  </w:style>
  <w:style w:type="paragraph" w:customStyle="1" w:styleId="Guide">
    <w:name w:val="Guide"/>
    <w:basedOn w:val="Title"/>
    <w:pPr>
      <w:spacing w:after="240"/>
    </w:pPr>
    <w:rPr>
      <w:b/>
      <w:bCs/>
    </w:rPr>
  </w:style>
  <w:style w:type="paragraph" w:customStyle="1" w:styleId="ReadMeDate">
    <w:name w:val="ReadMeDate"/>
    <w:basedOn w:val="Normal"/>
    <w:pPr>
      <w:spacing w:before="240" w:after="600"/>
      <w:jc w:val="center"/>
    </w:pPr>
    <w:rPr>
      <w:rFonts w:ascii="Arial" w:hAnsi="Arial" w:cs="Arial"/>
    </w:rPr>
  </w:style>
  <w:style w:type="paragraph" w:customStyle="1" w:styleId="FileList">
    <w:name w:val="FileList"/>
    <w:basedOn w:val="Normal"/>
    <w:pPr>
      <w:tabs>
        <w:tab w:val="left" w:pos="1800"/>
      </w:tabs>
      <w:ind w:left="1800" w:hanging="1800"/>
    </w:pPr>
    <w:rPr>
      <w:rFonts w:ascii="Arial" w:hAnsi="Arial" w:cs="Arial"/>
      <w:sz w:val="20"/>
    </w:rPr>
  </w:style>
  <w:style w:type="character" w:styleId="Hyperlink">
    <w:name w:val="Hyperlink"/>
    <w:basedOn w:val="DefaultParagraphFont"/>
    <w:rPr>
      <w:color w:val="000080"/>
    </w:rPr>
  </w:style>
  <w:style w:type="character" w:styleId="FollowedHyperlink">
    <w:name w:val="FollowedHyperlink"/>
    <w:basedOn w:val="DefaultParagraphFont"/>
    <w:rPr>
      <w:color w:val="800080"/>
      <w:u w:val="none"/>
    </w:rPr>
  </w:style>
  <w:style w:type="paragraph" w:styleId="Header">
    <w:name w:val="header"/>
    <w:basedOn w:val="Normal"/>
    <w:pPr>
      <w:tabs>
        <w:tab w:val="center" w:pos="4320"/>
        <w:tab w:val="right" w:pos="8640"/>
      </w:tabs>
    </w:pPr>
  </w:style>
  <w:style w:type="paragraph" w:customStyle="1" w:styleId="Example">
    <w:name w:val="Example"/>
    <w:basedOn w:val="BodyTextIndent"/>
    <w:pPr>
      <w:spacing w:before="120" w:after="120"/>
      <w:ind w:firstLine="576"/>
    </w:pPr>
    <w:rPr>
      <w:rFonts w:ascii="Letter Gothic" w:hAnsi="Letter Gothic"/>
      <w:b/>
      <w:bCs/>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before="0" w:after="120"/>
      <w:ind w:left="360" w:firstLine="210"/>
    </w:pPr>
    <w:rPr>
      <w:sz w:val="22"/>
    </w:r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0">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3">
    <w:name w:val="List Number 3"/>
    <w:basedOn w:val="Normal"/>
    <w:pPr>
      <w:numPr>
        <w:numId w:val="10"/>
      </w:numPr>
    </w:pPr>
  </w:style>
  <w:style w:type="paragraph" w:styleId="ListNumber4">
    <w:name w:val="List Number 4"/>
    <w:basedOn w:val="Normal"/>
    <w:pPr>
      <w:numPr>
        <w:numId w:val="11"/>
      </w:numPr>
    </w:pPr>
  </w:style>
  <w:style w:type="paragraph" w:styleId="ListNumber5">
    <w:name w:val="List Number 5"/>
    <w:basedOn w:val="Normal"/>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CommentReference">
    <w:name w:val="annotation reference"/>
    <w:basedOn w:val="DefaultParagraphFont"/>
    <w:semiHidden/>
    <w:rsid w:val="00B97FED"/>
    <w:rPr>
      <w:sz w:val="16"/>
      <w:szCs w:val="16"/>
    </w:rPr>
  </w:style>
  <w:style w:type="paragraph" w:styleId="CommentSubject">
    <w:name w:val="annotation subject"/>
    <w:basedOn w:val="CommentText"/>
    <w:next w:val="CommentText"/>
    <w:semiHidden/>
    <w:rsid w:val="00B97FED"/>
    <w:rPr>
      <w:b/>
      <w:bCs/>
    </w:rPr>
  </w:style>
  <w:style w:type="paragraph" w:styleId="BalloonText">
    <w:name w:val="Balloon Text"/>
    <w:basedOn w:val="Normal"/>
    <w:semiHidden/>
    <w:rsid w:val="00B97FED"/>
    <w:rPr>
      <w:rFonts w:ascii="Tahoma" w:hAnsi="Tahoma" w:cs="Tahoma"/>
      <w:sz w:val="16"/>
      <w:szCs w:val="16"/>
    </w:rPr>
  </w:style>
  <w:style w:type="character" w:customStyle="1" w:styleId="apple-style-span">
    <w:name w:val="apple-style-span"/>
    <w:basedOn w:val="DefaultParagraphFont"/>
    <w:rsid w:val="00395724"/>
  </w:style>
  <w:style w:type="character" w:customStyle="1" w:styleId="apple-converted-space">
    <w:name w:val="apple-converted-space"/>
    <w:basedOn w:val="DefaultParagraphFont"/>
    <w:rsid w:val="00395724"/>
  </w:style>
  <w:style w:type="character" w:styleId="PlaceholderText">
    <w:name w:val="Placeholder Text"/>
    <w:basedOn w:val="DefaultParagraphFont"/>
    <w:uiPriority w:val="99"/>
    <w:semiHidden/>
    <w:rsid w:val="009D3BE4"/>
    <w:rPr>
      <w:color w:val="808080"/>
    </w:rPr>
  </w:style>
</w:styles>
</file>

<file path=word/webSettings.xml><?xml version="1.0" encoding="utf-8"?>
<w:webSettings xmlns:r="http://schemas.openxmlformats.org/officeDocument/2006/relationships" xmlns:w="http://schemas.openxmlformats.org/wordprocessingml/2006/main">
  <w:divs>
    <w:div w:id="1646160531">
      <w:bodyDiv w:val="1"/>
      <w:marLeft w:val="0"/>
      <w:marRight w:val="0"/>
      <w:marTop w:val="0"/>
      <w:marBottom w:val="0"/>
      <w:divBdr>
        <w:top w:val="none" w:sz="0" w:space="0" w:color="auto"/>
        <w:left w:val="none" w:sz="0" w:space="0" w:color="auto"/>
        <w:bottom w:val="none" w:sz="0" w:space="0" w:color="auto"/>
        <w:right w:val="none" w:sz="0" w:space="0" w:color="auto"/>
      </w:divBdr>
    </w:div>
    <w:div w:id="189329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nd.nrel.gov/designcodes/"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ind.nrel.gov/designcodes/" TargetMode="External"/><Relationship Id="rId4" Type="http://schemas.openxmlformats.org/officeDocument/2006/relationships/webSettings" Target="webSettings.xml"/><Relationship Id="rId9"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uhl\Configure\WinWord\Templates\Read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ReadMe.dot</Template>
  <TotalTime>37</TotalTime>
  <Pages>6</Pages>
  <Words>3234</Words>
  <Characters>18436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WT_Perf User's Guide</vt:lpstr>
    </vt:vector>
  </TitlesOfParts>
  <Company>NREL</Company>
  <LinksUpToDate>false</LinksUpToDate>
  <CharactersWithSpaces>21627</CharactersWithSpaces>
  <SharedDoc>false</SharedDoc>
  <HLinks>
    <vt:vector size="18" baseType="variant">
      <vt:variant>
        <vt:i4>7667814</vt:i4>
      </vt:variant>
      <vt:variant>
        <vt:i4>45</vt:i4>
      </vt:variant>
      <vt:variant>
        <vt:i4>0</vt:i4>
      </vt:variant>
      <vt:variant>
        <vt:i4>5</vt:i4>
      </vt:variant>
      <vt:variant>
        <vt:lpwstr>mailto:marshall_buhl@nrel.gov</vt:lpwstr>
      </vt:variant>
      <vt:variant>
        <vt:lpwstr/>
      </vt:variant>
      <vt:variant>
        <vt:i4>1507337</vt:i4>
      </vt:variant>
      <vt:variant>
        <vt:i4>42</vt:i4>
      </vt:variant>
      <vt:variant>
        <vt:i4>0</vt:i4>
      </vt:variant>
      <vt:variant>
        <vt:i4>5</vt:i4>
      </vt:variant>
      <vt:variant>
        <vt:lpwstr>http://wind.nrel.gov/designcodes/</vt:lpwstr>
      </vt:variant>
      <vt:variant>
        <vt:lpwstr/>
      </vt:variant>
      <vt:variant>
        <vt:i4>6226021</vt:i4>
      </vt:variant>
      <vt:variant>
        <vt:i4>9</vt:i4>
      </vt:variant>
      <vt:variant>
        <vt:i4>0</vt:i4>
      </vt:variant>
      <vt:variant>
        <vt:i4>5</vt:i4>
      </vt:variant>
      <vt:variant>
        <vt:lpwstr>http://wind.nrel.gov/_x000b_designcodes/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WT_Perf User's Guide</dc:title>
  <dc:subject>WT_Perf</dc:subject>
  <dc:creator>Marshall Buhl</dc:creator>
  <cp:keywords/>
  <dc:description/>
  <cp:lastModifiedBy>Danny</cp:lastModifiedBy>
  <cp:revision>3</cp:revision>
  <cp:lastPrinted>2004-08-27T21:54:00Z</cp:lastPrinted>
  <dcterms:created xsi:type="dcterms:W3CDTF">2011-07-18T21:16:00Z</dcterms:created>
  <dcterms:modified xsi:type="dcterms:W3CDTF">2011-07-18T21:53:00Z</dcterms:modified>
  <cp:category>Software 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
    <vt:lpwstr>Program</vt:lpwstr>
  </property>
  <property fmtid="{D5CDD505-2E9C-101B-9397-08002B2CF9AE}" pid="3" name="Version">
    <vt:r8>0</vt:r8>
  </property>
</Properties>
</file>